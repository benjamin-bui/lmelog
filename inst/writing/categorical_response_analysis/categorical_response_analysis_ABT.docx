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A71A5" w14:textId="77777777" w:rsidR="00FC0951" w:rsidRDefault="00887D15">
      <w:pPr>
        <w:pStyle w:val="Title"/>
      </w:pPr>
      <w:r>
        <w:t>Nominal Categorical Response in Regression-Based Analysis</w:t>
      </w:r>
    </w:p>
    <w:p w14:paraId="4D0A71A6" w14:textId="77777777" w:rsidR="00FC0951" w:rsidRDefault="00887D15">
      <w:pPr>
        <w:pStyle w:val="Author"/>
      </w:pPr>
      <w:r>
        <w:t>Benjamin Bui</w:t>
      </w:r>
    </w:p>
    <w:p w14:paraId="4D0A71A7" w14:textId="77777777" w:rsidR="00FC0951" w:rsidRDefault="00887D15">
      <w:pPr>
        <w:pStyle w:val="Date"/>
      </w:pPr>
      <w:r>
        <w:t>May 20, 2024</w:t>
      </w:r>
    </w:p>
    <w:p w14:paraId="4D0A71A8" w14:textId="77777777" w:rsidR="00FC0951" w:rsidRDefault="00887D15">
      <w:pPr>
        <w:pStyle w:val="Heading1"/>
      </w:pPr>
      <w:bookmarkStart w:id="0" w:name="table-of-contents"/>
      <w:r>
        <w:t>Table of Contents</w:t>
      </w:r>
      <w:bookmarkEnd w:id="0"/>
    </w:p>
    <w:p w14:paraId="4D0A71A9" w14:textId="77777777" w:rsidR="00FC0951" w:rsidRDefault="00887D15">
      <w:r>
        <w:fldChar w:fldCharType="begin"/>
      </w:r>
      <w:r>
        <w:instrText>TOC \o "1-3" \h \z \u</w:instrText>
      </w:r>
      <w:r>
        <w:fldChar w:fldCharType="end"/>
      </w:r>
    </w:p>
    <w:p w14:paraId="4D0A71AA" w14:textId="77777777" w:rsidR="00FC0951" w:rsidRDefault="00887D15">
      <w:pPr>
        <w:pStyle w:val="Heading1"/>
      </w:pPr>
      <w:bookmarkStart w:id="1" w:name="introduction"/>
      <w:r>
        <w:t>Introduction</w:t>
      </w:r>
      <w:bookmarkEnd w:id="1"/>
    </w:p>
    <w:p w14:paraId="4D0A71AB" w14:textId="078F4FDC" w:rsidR="00FC0951" w:rsidRDefault="00887D15">
      <w:pPr>
        <w:pStyle w:val="FirstParagraph"/>
      </w:pPr>
      <w:r>
        <w:t>Categorical variables</w:t>
      </w:r>
      <w:ins w:id="2" w:author="Amy Taub" w:date="2024-06-12T10:34:00Z">
        <w:r w:rsidR="00C504D3">
          <w:t xml:space="preserve"> with more than two levels</w:t>
        </w:r>
      </w:ins>
      <w:r>
        <w:t xml:space="preserve"> provide an inherent problem when attempting to describe relationships mathematically. Many analyses we run involve regression analysis which requires that  variables be treated numerically. The simple sounding solution to categorical variables then is to convert them into a numeric, either via a direct scale mapping or by converting to {0,1} dummy variables. </w:t>
      </w:r>
      <w:commentRangeStart w:id="3"/>
      <w:r>
        <w:t>This memo argues why broad application of this practice is problematic statistically and offers alternative solutions to the issue.</w:t>
      </w:r>
      <w:commentRangeEnd w:id="3"/>
      <w:r w:rsidR="007C377A">
        <w:rPr>
          <w:rStyle w:val="CommentReference"/>
        </w:rPr>
        <w:commentReference w:id="3"/>
      </w:r>
    </w:p>
    <w:p w14:paraId="4D0A71AC" w14:textId="77777777" w:rsidR="00FC0951" w:rsidRDefault="00887D15">
      <w:pPr>
        <w:pStyle w:val="BodyText"/>
      </w:pPr>
      <w:commentRangeStart w:id="4"/>
      <w:r>
        <w:t>For those just looking to see the suggested methods for dealing with nominal categorical variables, please skip ahead to section titled “How to avoid dummy response variables”.</w:t>
      </w:r>
      <w:commentRangeEnd w:id="4"/>
      <w:r w:rsidR="00CE7127">
        <w:rPr>
          <w:rStyle w:val="CommentReference"/>
        </w:rPr>
        <w:commentReference w:id="4"/>
      </w:r>
    </w:p>
    <w:p w14:paraId="4D0A71AD" w14:textId="77777777" w:rsidR="00FC0951" w:rsidRDefault="00887D15">
      <w:pPr>
        <w:pStyle w:val="Heading1"/>
      </w:pPr>
      <w:bookmarkStart w:id="5" w:name="Xbd9fa0826d7a2d3d6f34a8d4f360a63ae3a0ac9"/>
      <w:r>
        <w:t xml:space="preserve">Categorical variables, in general and in </w:t>
      </w:r>
      <m:oMath>
        <m:r>
          <m:rPr>
            <m:sty m:val="bi"/>
          </m:rPr>
          <w:rPr>
            <w:rFonts w:ascii="Cambria Math" w:hAnsi="Cambria Math"/>
          </w:rPr>
          <m:t>R</m:t>
        </m:r>
      </m:oMath>
      <w:bookmarkEnd w:id="5"/>
    </w:p>
    <w:p w14:paraId="4D0A71AE" w14:textId="77777777" w:rsidR="00FC0951" w:rsidRDefault="00887D15">
      <w:pPr>
        <w:pStyle w:val="Heading2"/>
      </w:pPr>
      <w:bookmarkStart w:id="6" w:name="what-is-a-categorical-and-dummy-variable"/>
      <w:r>
        <w:t>What is a categorical and dummy variable?</w:t>
      </w:r>
      <w:bookmarkEnd w:id="6"/>
    </w:p>
    <w:p w14:paraId="4D0A71AF" w14:textId="77777777" w:rsidR="00FC0951" w:rsidRDefault="00887D15">
      <w:pPr>
        <w:pStyle w:val="FirstParagraph"/>
      </w:pPr>
      <w:r>
        <w:t xml:space="preserve">For our purposes, we can characterize variables as one of three types: quantitative, nominal categorical, ordinal categorical (Sinharay, </w:t>
      </w:r>
      <w:commentRangeStart w:id="7"/>
      <w:r>
        <w:t>2010</w:t>
      </w:r>
      <w:commentRangeEnd w:id="7"/>
      <w:r w:rsidR="00AA3AF4">
        <w:rPr>
          <w:rStyle w:val="CommentReference"/>
        </w:rPr>
        <w:commentReference w:id="7"/>
      </w:r>
      <w:r>
        <w:t>).</w:t>
      </w:r>
    </w:p>
    <w:p w14:paraId="4D0A71B0" w14:textId="77777777" w:rsidR="00FC0951" w:rsidRDefault="00887D15">
      <w:pPr>
        <w:pStyle w:val="Figure"/>
      </w:pPr>
      <w:r>
        <w:rPr>
          <w:noProof/>
        </w:rPr>
        <w:lastRenderedPageBreak/>
        <w:drawing>
          <wp:inline distT="0" distB="0" distL="0" distR="0" wp14:anchorId="4D0A7354" wp14:editId="4D0A7355">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cstate="print"/>
                    <a:stretch>
                      <a:fillRect/>
                    </a:stretch>
                  </pic:blipFill>
                  <pic:spPr bwMode="auto">
                    <a:xfrm>
                      <a:off x="0" y="0"/>
                      <a:ext cx="63500" cy="50800"/>
                    </a:xfrm>
                    <a:prstGeom prst="rect">
                      <a:avLst/>
                    </a:prstGeom>
                    <a:noFill/>
                  </pic:spPr>
                </pic:pic>
              </a:graphicData>
            </a:graphic>
          </wp:inline>
        </w:drawing>
      </w:r>
    </w:p>
    <w:p w14:paraId="4D0A71B1" w14:textId="77777777" w:rsidR="00FC0951" w:rsidRDefault="00887D15">
      <w:pPr>
        <w:pStyle w:val="BodyText"/>
      </w:pPr>
      <w:r>
        <w:t>A variable is quantitative if it is inherently ordered and have an internally consistent, scalable definition of difference. For example, consider a variable representing age. It is ordered in that we can always state that one value of age is greater than or equal to any other value of age and this property is transitive. The difference property can be seen when comparing ages. We can describe age with arbitrary precision, say 5.5 years or 5.44444444449 years. Moreover, the distance from 5 years of age to 5.5 years of age is the same as 5.5 years of age to 6 years of age. Although this seems trivial, categorical variables break some of these assumptions.</w:t>
      </w:r>
    </w:p>
    <w:p w14:paraId="4D0A71B2" w14:textId="0D959492" w:rsidR="00FC0951" w:rsidRDefault="00887D15">
      <w:pPr>
        <w:pStyle w:val="BodyText"/>
      </w:pPr>
      <w:commentRangeStart w:id="8"/>
      <w:r>
        <w:t xml:space="preserve">A variable is categorical and can be divided into nominal or ordered. </w:t>
      </w:r>
      <w:commentRangeEnd w:id="8"/>
      <w:r w:rsidR="000D0339">
        <w:rPr>
          <w:rStyle w:val="CommentReference"/>
        </w:rPr>
        <w:commentReference w:id="8"/>
      </w:r>
      <w:commentRangeStart w:id="9"/>
      <w:r>
        <w:t>Nominal categoricals are what we usually think of as categorical in that you can’t compare different values of this categorical and make a statement about one being greater than or less than another</w:t>
      </w:r>
      <w:commentRangeEnd w:id="9"/>
      <w:r w:rsidR="00697280">
        <w:rPr>
          <w:rStyle w:val="CommentReference"/>
        </w:rPr>
        <w:commentReference w:id="9"/>
      </w:r>
      <w:r>
        <w:t xml:space="preserve">. Ordered categoricals do have a sense of greater than or less </w:t>
      </w:r>
      <w:commentRangeStart w:id="10"/>
      <w:r>
        <w:t>than</w:t>
      </w:r>
      <w:commentRangeEnd w:id="10"/>
      <w:r w:rsidR="00C050BA">
        <w:rPr>
          <w:rStyle w:val="CommentReference"/>
        </w:rPr>
        <w:commentReference w:id="10"/>
      </w:r>
      <w:r>
        <w:t>.</w:t>
      </w:r>
    </w:p>
    <w:p w14:paraId="4D0A71B3" w14:textId="2DC5BF7F" w:rsidR="00FC0951" w:rsidRDefault="00887D15">
      <w:pPr>
        <w:pStyle w:val="BodyText"/>
      </w:pPr>
      <w:r>
        <w:t xml:space="preserve">It is important to consider that many variables can be interpreted to </w:t>
      </w:r>
      <w:ins w:id="11" w:author="Amy Taub" w:date="2024-06-12T10:41:00Z">
        <w:r w:rsidR="00BE5CF7">
          <w:t xml:space="preserve">be either </w:t>
        </w:r>
      </w:ins>
      <w:r>
        <w:t xml:space="preserve">quantitive or categorical. For example, consider age in the form of number of years. This variable can be interpreted as quantitative and is often encoded as just a number. </w:t>
      </w:r>
      <w:commentRangeStart w:id="12"/>
      <w:r>
        <w:t xml:space="preserve">However, it can be encoded as a categorical without loss of information, as in the case when we make a variable designating if a child is 3 or 4 years old. </w:t>
      </w:r>
      <w:commentRangeEnd w:id="12"/>
      <w:r w:rsidR="00EA2D62">
        <w:rPr>
          <w:rStyle w:val="CommentReference"/>
        </w:rPr>
        <w:commentReference w:id="12"/>
      </w:r>
      <w:r>
        <w:t xml:space="preserve">Likert scales are a classic example of an ordered categorical variable; however, these are often re-encoded into </w:t>
      </w:r>
      <w:ins w:id="13" w:author="Amy Taub" w:date="2024-06-12T10:43:00Z">
        <w:r w:rsidR="00557B5F">
          <w:t>continuous</w:t>
        </w:r>
      </w:ins>
      <w:del w:id="14" w:author="Amy Taub" w:date="2024-06-12T10:43:00Z">
        <w:r w:rsidDel="00557B5F">
          <w:delText>1-5</w:delText>
        </w:r>
      </w:del>
      <w:r>
        <w:t xml:space="preserve"> scales for the purposes of measure creation or aggregation despite the lack of rigor in </w:t>
      </w:r>
      <w:ins w:id="15" w:author="Amy Taub" w:date="2024-06-12T10:43:00Z">
        <w:r w:rsidR="00557B5F">
          <w:t xml:space="preserve">the impossibility of </w:t>
        </w:r>
      </w:ins>
      <w:r>
        <w:t>ensuring that</w:t>
      </w:r>
      <w:ins w:id="16" w:author="Amy Taub" w:date="2024-06-12T13:46:00Z">
        <w:r w:rsidR="00733B8A">
          <w:t>, for example,</w:t>
        </w:r>
      </w:ins>
      <w:r>
        <w:t xml:space="preserve"> the difference between “Strongly Disagree” and “Disagree” is the same as </w:t>
      </w:r>
      <w:ins w:id="17" w:author="Amy Taub" w:date="2024-06-12T10:43:00Z">
        <w:r w:rsidR="00557B5F">
          <w:t xml:space="preserve">the difference between </w:t>
        </w:r>
      </w:ins>
      <w:r>
        <w:t>“Disagree” and “Indifferent”. Even unordered categorical variables like race can be thought of as quantitative using dummy variables.</w:t>
      </w:r>
    </w:p>
    <w:p w14:paraId="4D0A71B4" w14:textId="77777777" w:rsidR="00FC0951" w:rsidRDefault="00887D15">
      <w:pPr>
        <w:pStyle w:val="BodyText"/>
      </w:pPr>
      <w:r>
        <w:lastRenderedPageBreak/>
        <w:t xml:space="preserve">Dummy variables break up a single categorical variable into multiple different variables where each dummy variable corresponds to a specific possible value of the categorical variable. Dummy variables are typically coded with a value space of 0 or 1 for their convenient mathematical properties. It is typical for a variable with </w:t>
      </w:r>
      <m:oMath>
        <m:r>
          <w:rPr>
            <w:rFonts w:ascii="Cambria Math" w:hAnsi="Cambria Math"/>
          </w:rPr>
          <m:t>n</m:t>
        </m:r>
      </m:oMath>
      <w:r>
        <w:t xml:space="preserve"> possible values to create </w:t>
      </w:r>
      <m:oMath>
        <m:r>
          <w:rPr>
            <w:rFonts w:ascii="Cambria Math" w:hAnsi="Cambria Math"/>
          </w:rPr>
          <m:t>n</m:t>
        </m:r>
      </m:oMath>
      <w:r>
        <w:t xml:space="preserve"> new variables; however, creating </w:t>
      </w:r>
      <m:oMath>
        <m:r>
          <w:rPr>
            <w:rFonts w:ascii="Cambria Math" w:hAnsi="Cambria Math"/>
          </w:rPr>
          <m:t>n-1</m:t>
        </m:r>
      </m:oMath>
      <w:r>
        <w:t xml:space="preserve"> variables contains the same amount of information. For example consider a categorical variable encoding the color options “Blue”, “Green” and “Orange”. This could be separated into </w:t>
      </w:r>
      <m:oMath>
        <m:r>
          <w:rPr>
            <w:rFonts w:ascii="Cambria Math" w:hAnsi="Cambria Math"/>
          </w:rPr>
          <m:t>n</m:t>
        </m:r>
      </m:oMath>
      <w:r>
        <w:t xml:space="preserve"> dummy variables, a </w:t>
      </w:r>
      <w:r>
        <w:rPr>
          <w:rStyle w:val="VerbatimChar"/>
        </w:rPr>
        <w:t>Blue</w:t>
      </w:r>
      <w:r>
        <w:t xml:space="preserve"> variable that is 1 if “Blue” and 0 if otherwise, a </w:t>
      </w:r>
      <w:r>
        <w:rPr>
          <w:rStyle w:val="VerbatimChar"/>
        </w:rPr>
        <w:t>Green</w:t>
      </w:r>
      <w:r>
        <w:t xml:space="preserve"> variable that is 1 if “Green” and 0 if otherwise, and an </w:t>
      </w:r>
      <w:r>
        <w:rPr>
          <w:rStyle w:val="VerbatimChar"/>
        </w:rPr>
        <w:t>Orange</w:t>
      </w:r>
      <w:r>
        <w:t xml:space="preserve"> variable that is 1 if “Orange” and 0 if otherwise. However, if we only include </w:t>
      </w:r>
      <m:oMath>
        <m:r>
          <w:rPr>
            <w:rFonts w:ascii="Cambria Math" w:hAnsi="Cambria Math"/>
          </w:rPr>
          <m:t>n-1</m:t>
        </m:r>
      </m:oMath>
      <w:r>
        <w:t xml:space="preserve"> dummy variables, say by keeping only the </w:t>
      </w:r>
      <w:r>
        <w:rPr>
          <w:rStyle w:val="VerbatimChar"/>
        </w:rPr>
        <w:t>Green</w:t>
      </w:r>
      <w:r>
        <w:t xml:space="preserve"> and </w:t>
      </w:r>
      <w:r>
        <w:rPr>
          <w:rStyle w:val="VerbatimChar"/>
        </w:rPr>
        <w:t>Blue</w:t>
      </w:r>
      <w:r>
        <w:t xml:space="preserve"> dummy variables, we still know that the object is “Orange” if both </w:t>
      </w:r>
      <w:r>
        <w:rPr>
          <w:rStyle w:val="VerbatimChar"/>
        </w:rPr>
        <w:t>Green</w:t>
      </w:r>
      <w:r>
        <w:t xml:space="preserve"> and </w:t>
      </w:r>
      <w:r>
        <w:rPr>
          <w:rStyle w:val="VerbatimChar"/>
        </w:rPr>
        <w:t>Blue</w:t>
      </w:r>
      <w:r>
        <w:t xml:space="preserve"> are 0.</w:t>
      </w:r>
    </w:p>
    <w:p w14:paraId="4D0A71B5" w14:textId="77777777" w:rsidR="00FC0951" w:rsidRDefault="00887D15">
      <w:pPr>
        <w:pStyle w:val="Heading2"/>
      </w:pPr>
      <w:bookmarkStart w:id="18" w:name="variable-types-as-r-classes"/>
      <w:r>
        <w:t xml:space="preserve">Variable Types as </w:t>
      </w:r>
      <m:oMath>
        <m:r>
          <m:rPr>
            <m:sty m:val="bi"/>
          </m:rPr>
          <w:rPr>
            <w:rFonts w:ascii="Cambria Math" w:hAnsi="Cambria Math"/>
          </w:rPr>
          <m:t>R</m:t>
        </m:r>
      </m:oMath>
      <w:r>
        <w:t xml:space="preserve"> classes</w:t>
      </w:r>
      <w:bookmarkEnd w:id="18"/>
    </w:p>
    <w:p w14:paraId="4D0A71B6" w14:textId="77777777" w:rsidR="00FC0951" w:rsidRDefault="00887D15">
      <w:pPr>
        <w:pStyle w:val="FirstParagraph"/>
      </w:pPr>
      <w:r>
        <w:t>These 3 types of variables: quantitative, ordinal categorical, and nominal (unordered) categoricals are actually treated as separate classes of vector in R. Quantitative variables should be represented by the numeric class, nominal categorical variables should be represented by the factor class and ordered categorical variables should be possess both the “ordered” and “factor” classes.</w:t>
      </w:r>
    </w:p>
    <w:p w14:paraId="4D0A71B7" w14:textId="77777777" w:rsidR="00FC0951" w:rsidRDefault="00887D15">
      <w:pPr>
        <w:pStyle w:val="BodyText"/>
      </w:pPr>
      <w:r>
        <w:t xml:space="preserve">It is important to understand what ordered factors are. As stated previously, these are used to encode ordinal categoricals. Ordered factors are treated differently in analyses and so should only be used if you understand the implications of them in your model. </w:t>
      </w:r>
      <w:commentRangeStart w:id="19"/>
      <w:r>
        <w:t>SKip ahead if you don’t want to learn about how these classes work internally.</w:t>
      </w:r>
      <w:commentRangeEnd w:id="19"/>
      <w:r w:rsidR="00F8226D">
        <w:rPr>
          <w:rStyle w:val="CommentReference"/>
        </w:rPr>
        <w:commentReference w:id="19"/>
      </w:r>
    </w:p>
    <w:p w14:paraId="4D0A71B8" w14:textId="77777777" w:rsidR="00FC0951" w:rsidRDefault="00887D15">
      <w:pPr>
        <w:pStyle w:val="Heading3"/>
      </w:pPr>
      <w:bookmarkStart w:id="20" w:name="X1ee27e66a8bccfeb1517e643357ec810c9f62a1"/>
      <w:r>
        <w:t xml:space="preserve">A slightly deeper dive in factors and their implementation in </w:t>
      </w:r>
      <m:oMath>
        <m:r>
          <m:rPr>
            <m:sty m:val="bi"/>
          </m:rPr>
          <w:rPr>
            <w:rFonts w:ascii="Cambria Math" w:hAnsi="Cambria Math"/>
          </w:rPr>
          <m:t>R</m:t>
        </m:r>
      </m:oMath>
      <w:bookmarkEnd w:id="20"/>
    </w:p>
    <w:p w14:paraId="4D0A71B9" w14:textId="77777777" w:rsidR="00FC0951" w:rsidRDefault="00887D15">
      <w:pPr>
        <w:pStyle w:val="FirstParagraph"/>
      </w:pPr>
      <w:r>
        <w:t xml:space="preserve">R has 25 different types of vectors </w:t>
      </w:r>
      <w:commentRangeStart w:id="21"/>
      <w:r>
        <w:t>at its lowest</w:t>
      </w:r>
      <w:commentRangeEnd w:id="21"/>
      <w:r w:rsidR="000D3443">
        <w:rPr>
          <w:rStyle w:val="CommentReference"/>
        </w:rPr>
        <w:commentReference w:id="21"/>
      </w:r>
      <w:r>
        <w:t xml:space="preserve">, most relevant here are </w:t>
      </w:r>
      <w:r>
        <w:rPr>
          <w:rStyle w:val="VerbatimChar"/>
        </w:rPr>
        <w:t>integer</w:t>
      </w:r>
      <w:r>
        <w:t xml:space="preserve">, </w:t>
      </w:r>
      <w:r>
        <w:rPr>
          <w:rStyle w:val="VerbatimChar"/>
        </w:rPr>
        <w:t>double</w:t>
      </w:r>
      <w:r>
        <w:t xml:space="preserve">, and </w:t>
      </w:r>
      <w:r>
        <w:rPr>
          <w:rStyle w:val="VerbatimChar"/>
        </w:rPr>
        <w:t>character</w:t>
      </w:r>
      <w:r>
        <w:t xml:space="preserve"> (</w:t>
      </w:r>
      <w:r>
        <w:rPr>
          <w:i/>
        </w:rPr>
        <w:t>Advanced R, Second Edition</w:t>
      </w:r>
      <w:r>
        <w:t xml:space="preserve">, 2019). Notably, </w:t>
      </w:r>
      <w:r>
        <w:rPr>
          <w:rStyle w:val="VerbatimChar"/>
        </w:rPr>
        <w:t>factor</w:t>
      </w:r>
      <w:r>
        <w:t xml:space="preserve"> is not included here because factors are actually implemented as an </w:t>
      </w:r>
      <w:r>
        <w:rPr>
          <w:rStyle w:val="VerbatimChar"/>
        </w:rPr>
        <w:t>integer</w:t>
      </w:r>
      <w:r>
        <w:t xml:space="preserve"> vector with the addition of an attribute called </w:t>
      </w:r>
      <w:r>
        <w:rPr>
          <w:rStyle w:val="VerbatimChar"/>
        </w:rPr>
        <w:t>levels</w:t>
      </w:r>
      <w:r>
        <w:t xml:space="preserve">. The </w:t>
      </w:r>
      <w:r>
        <w:rPr>
          <w:rStyle w:val="VerbatimChar"/>
        </w:rPr>
        <w:t>levels</w:t>
      </w:r>
      <w:r>
        <w:t xml:space="preserve"> attribute is assigned a character vector representing the sample space of your categorical variable. The </w:t>
      </w:r>
      <w:r>
        <w:rPr>
          <w:rStyle w:val="VerbatimChar"/>
        </w:rPr>
        <w:t>integer</w:t>
      </w:r>
      <w:r>
        <w:t xml:space="preserve"> vector component effectively functions as the actual storage of the data and the </w:t>
      </w:r>
      <w:r>
        <w:rPr>
          <w:rStyle w:val="VerbatimChar"/>
        </w:rPr>
        <w:t>levels</w:t>
      </w:r>
      <w:r>
        <w:t xml:space="preserve"> attribute serves as a map between the integers and what they actually represent. Unless the factor is </w:t>
      </w:r>
      <w:r>
        <w:rPr>
          <w:rStyle w:val="VerbatimChar"/>
        </w:rPr>
        <w:t>ordered</w:t>
      </w:r>
      <w:r>
        <w:t xml:space="preserve">, the integers do </w:t>
      </w:r>
      <w:r>
        <w:rPr>
          <w:b/>
        </w:rPr>
        <w:t>NOT</w:t>
      </w:r>
      <w:r>
        <w:t xml:space="preserve"> store or intend any meaning as a number. They are only stored as </w:t>
      </w:r>
      <w:r>
        <w:rPr>
          <w:rStyle w:val="VerbatimChar"/>
        </w:rPr>
        <w:t>integer</w:t>
      </w:r>
      <w:r>
        <w:t xml:space="preserve"> because it is space efficient to do so. Adding </w:t>
      </w:r>
      <w:r>
        <w:rPr>
          <w:rStyle w:val="VerbatimChar"/>
        </w:rPr>
        <w:t>ordered</w:t>
      </w:r>
      <w:r>
        <w:t xml:space="preserve"> as a class to a factor, usually by setting </w:t>
      </w:r>
      <w:r>
        <w:rPr>
          <w:rStyle w:val="VerbatimChar"/>
        </w:rPr>
        <w:t>ordered = TRUE</w:t>
      </w:r>
      <w:r>
        <w:t xml:space="preserve"> when defining a factor just adds </w:t>
      </w:r>
      <w:r>
        <w:rPr>
          <w:rStyle w:val="VerbatimChar"/>
        </w:rPr>
        <w:t>ordered</w:t>
      </w:r>
      <w:r>
        <w:t xml:space="preserve"> as a class but doesn’t do anything else to the underlying implementation.</w:t>
      </w:r>
    </w:p>
    <w:p w14:paraId="4D0A71BA" w14:textId="6CB8EB2D" w:rsidR="00FC0951" w:rsidRDefault="00887D15">
      <w:pPr>
        <w:pStyle w:val="BodyText"/>
      </w:pPr>
      <w:r>
        <w:t xml:space="preserve">The difference arises when we use these variables as predictors in a model. We’ll go into more detail later but as an example, </w:t>
      </w:r>
      <w:r>
        <w:rPr>
          <w:rStyle w:val="VerbatimChar"/>
        </w:rPr>
        <w:t>stats::lm</w:t>
      </w:r>
      <w:r>
        <w:t xml:space="preserve"> coerces plain </w:t>
      </w:r>
      <w:r>
        <w:rPr>
          <w:rStyle w:val="VerbatimChar"/>
        </w:rPr>
        <w:t>factor</w:t>
      </w:r>
      <w:r>
        <w:t xml:space="preserve"> into </w:t>
      </w:r>
      <m:oMath>
        <m:sSub>
          <m:sSubPr>
            <m:ctrlPr>
              <w:rPr>
                <w:rFonts w:ascii="Cambria Math" w:hAnsi="Cambria Math"/>
              </w:rPr>
            </m:ctrlPr>
          </m:sSubPr>
          <m:e>
            <m:r>
              <w:rPr>
                <w:rFonts w:ascii="Cambria Math" w:hAnsi="Cambria Math"/>
              </w:rPr>
              <m:t>n</m:t>
            </m:r>
          </m:e>
          <m:sub>
            <m:r>
              <w:rPr>
                <w:rFonts w:ascii="Cambria Math" w:hAnsi="Cambria Math"/>
              </w:rPr>
              <m:t>factor_levels</m:t>
            </m:r>
          </m:sub>
        </m:sSub>
        <m:r>
          <w:rPr>
            <w:rFonts w:ascii="Cambria Math" w:hAnsi="Cambria Math"/>
          </w:rPr>
          <m:t>-1</m:t>
        </m:r>
      </m:oMath>
      <w:r>
        <w:t xml:space="preserve"> dummy variables and runs the model normall</w:t>
      </w:r>
      <w:ins w:id="22" w:author="Amy Taub" w:date="2024-06-12T10:47:00Z">
        <w:r w:rsidR="00CB406A">
          <w:t>y</w:t>
        </w:r>
      </w:ins>
      <w:r>
        <w:t xml:space="preserve">. However, an ordered </w:t>
      </w:r>
      <w:r>
        <w:rPr>
          <w:rStyle w:val="VerbatimChar"/>
        </w:rPr>
        <w:t>factor</w:t>
      </w:r>
      <w:r>
        <w:t xml:space="preserve"> is treated with a polynomial model. Neither treatment is inherently wrong, it is just important that you select the appropriate method for your data and purpose.</w:t>
      </w:r>
    </w:p>
    <w:p w14:paraId="4D0A71BB" w14:textId="0D1F36CA" w:rsidR="00FC0951" w:rsidRDefault="00887D15">
      <w:pPr>
        <w:pStyle w:val="BodyText"/>
      </w:pPr>
      <w:r>
        <w:t xml:space="preserve">The crux of this confusion arises because the order of strings in the </w:t>
      </w:r>
      <w:r>
        <w:rPr>
          <w:rStyle w:val="VerbatimChar"/>
        </w:rPr>
        <w:t>levels</w:t>
      </w:r>
      <w:r>
        <w:t xml:space="preserve"> attribute in an unordered </w:t>
      </w:r>
      <w:r>
        <w:rPr>
          <w:rStyle w:val="VerbatimChar"/>
        </w:rPr>
        <w:t>factor</w:t>
      </w:r>
      <w:r>
        <w:t xml:space="preserve"> does have practical meaning even if it doesn’t have a mathematical or </w:t>
      </w:r>
      <w:r>
        <w:lastRenderedPageBreak/>
        <w:t xml:space="preserve">statistical meaning. For example, if we want to sort a dataset or plot such that certain values of a categorical variable appear first, then a simple way to do this is by explicitly setting the </w:t>
      </w:r>
      <w:r>
        <w:rPr>
          <w:rStyle w:val="VerbatimChar"/>
        </w:rPr>
        <w:t>levels</w:t>
      </w:r>
      <w:r>
        <w:t xml:space="preserve"> such that the values we want to see first are first in the input </w:t>
      </w:r>
      <w:r>
        <w:rPr>
          <w:rStyle w:val="VerbatimChar"/>
        </w:rPr>
        <w:t>character</w:t>
      </w:r>
      <w:r>
        <w:t xml:space="preserve"> vector. </w:t>
      </w:r>
      <w:commentRangeStart w:id="23"/>
      <w:r>
        <w:t xml:space="preserve">The first value in the </w:t>
      </w:r>
      <w:r>
        <w:rPr>
          <w:rStyle w:val="VerbatimChar"/>
        </w:rPr>
        <w:t>levels</w:t>
      </w:r>
      <w:r>
        <w:t xml:space="preserve"> attribute is also used when calculating contrasts as the “baseline”</w:t>
      </w:r>
      <w:ins w:id="24" w:author="Amy Taub" w:date="2024-06-12T10:48:00Z">
        <w:r w:rsidR="00FE36A6">
          <w:t xml:space="preserve"> </w:t>
        </w:r>
      </w:ins>
      <w:commentRangeEnd w:id="23"/>
      <w:ins w:id="25" w:author="Amy Taub" w:date="2024-06-12T10:49:00Z">
        <w:r w:rsidR="00CA03F1">
          <w:rPr>
            <w:rStyle w:val="CommentReference"/>
          </w:rPr>
          <w:commentReference w:id="23"/>
        </w:r>
      </w:ins>
      <w:ins w:id="26" w:author="Amy Taub" w:date="2024-06-12T10:48:00Z">
        <w:r w:rsidR="00FE36A6">
          <w:t>or “reference group</w:t>
        </w:r>
      </w:ins>
      <w:r>
        <w:t>.</w:t>
      </w:r>
      <w:ins w:id="27" w:author="Amy Taub" w:date="2024-06-12T10:48:00Z">
        <w:r w:rsidR="00FE36A6">
          <w:t>”</w:t>
        </w:r>
      </w:ins>
      <w:r>
        <w:t xml:space="preserve"> For example, if we have a race categorical variable with “White” as the first value of </w:t>
      </w:r>
      <w:r>
        <w:rPr>
          <w:rStyle w:val="VerbatimChar"/>
        </w:rPr>
        <w:t>levels</w:t>
      </w:r>
      <w:r>
        <w:t xml:space="preserve">, then computed contrasts will show the effects of “Black” compared to “White”, of “Asian” compared to “White”, and so on. This doesn’t at all change the computation of the model but it does affect the direct interpretability of coefficients. Again though, unless you desire the resulting analytical implications, you shouldn’t add the </w:t>
      </w:r>
      <w:r>
        <w:rPr>
          <w:rStyle w:val="VerbatimChar"/>
        </w:rPr>
        <w:t>ordered</w:t>
      </w:r>
      <w:r>
        <w:t xml:space="preserve"> class to your factor when doing this, just changing the </w:t>
      </w:r>
      <w:r>
        <w:rPr>
          <w:rStyle w:val="VerbatimChar"/>
        </w:rPr>
        <w:t>levels</w:t>
      </w:r>
      <w:r>
        <w:t xml:space="preserve"> attribute is sufficient.</w:t>
      </w:r>
    </w:p>
    <w:p w14:paraId="4D0A71BC" w14:textId="5B4FAA74" w:rsidR="00FC0951" w:rsidRDefault="00887D15">
      <w:pPr>
        <w:pStyle w:val="Heading1"/>
      </w:pPr>
      <w:bookmarkStart w:id="28" w:name="why-not-to-use-dummy-variables"/>
      <w:r>
        <w:t>Why not to use dummy variables</w:t>
      </w:r>
      <w:bookmarkEnd w:id="28"/>
      <w:ins w:id="29" w:author="Amy Taub" w:date="2024-06-12T10:49:00Z">
        <w:r w:rsidR="00CA03F1">
          <w:t xml:space="preserve"> for categorical outcomes</w:t>
        </w:r>
      </w:ins>
    </w:p>
    <w:p w14:paraId="4D0A71BD" w14:textId="3603A19D" w:rsidR="00FC0951" w:rsidRDefault="00887D15">
      <w:pPr>
        <w:pStyle w:val="FirstParagraph"/>
      </w:pPr>
      <w:r>
        <w:t>The proper treatment of ordinal categorical</w:t>
      </w:r>
      <w:ins w:id="30" w:author="Amy Taub" w:date="2024-06-12T10:50:00Z">
        <w:r w:rsidR="00F0760C">
          <w:t xml:space="preserve"> outcome</w:t>
        </w:r>
      </w:ins>
      <w:r>
        <w:t xml:space="preserve"> variables is outside of the scope of this </w:t>
      </w:r>
      <w:commentRangeStart w:id="31"/>
      <w:r>
        <w:t>memo, instead we discuss the treatment of nominal categorical variables.</w:t>
      </w:r>
      <w:commentRangeEnd w:id="31"/>
      <w:r w:rsidR="00642461">
        <w:rPr>
          <w:rStyle w:val="CommentReference"/>
        </w:rPr>
        <w:commentReference w:id="31"/>
      </w:r>
    </w:p>
    <w:p w14:paraId="4D0A71BE" w14:textId="364A22B5" w:rsidR="00FC0951" w:rsidRDefault="00887D15">
      <w:pPr>
        <w:pStyle w:val="BodyText"/>
      </w:pPr>
      <w:r>
        <w:t xml:space="preserve">It is accepted practice to transform nominal categorical variables into dummy variables when used as a predictor variable; in fact, </w:t>
      </w:r>
      <m:oMath>
        <m:r>
          <w:rPr>
            <w:rFonts w:ascii="Cambria Math" w:hAnsi="Cambria Math"/>
          </w:rPr>
          <m:t>R</m:t>
        </m:r>
      </m:oMath>
      <w:r>
        <w:t xml:space="preserve"> performs this step automatically if you include a </w:t>
      </w:r>
      <w:r>
        <w:rPr>
          <w:rStyle w:val="VerbatimChar"/>
        </w:rPr>
        <w:t>factor</w:t>
      </w:r>
      <w:r>
        <w:t xml:space="preserve"> as a predictor variable in your formula. It seems logical then to just do the same with a response variable; just run the model </w:t>
      </w:r>
      <m:oMath>
        <m:sSub>
          <m:sSubPr>
            <m:ctrlPr>
              <w:rPr>
                <w:rFonts w:ascii="Cambria Math" w:hAnsi="Cambria Math"/>
              </w:rPr>
            </m:ctrlPr>
          </m:sSubPr>
          <m:e>
            <m:r>
              <w:rPr>
                <w:rFonts w:ascii="Cambria Math" w:hAnsi="Cambria Math"/>
              </w:rPr>
              <m:t>n</m:t>
            </m:r>
          </m:e>
          <m:sub>
            <m:r>
              <w:rPr>
                <w:rFonts w:ascii="Cambria Math" w:hAnsi="Cambria Math"/>
              </w:rPr>
              <m:t>factor_levels</m:t>
            </m:r>
          </m:sub>
        </m:sSub>
      </m:oMath>
      <w:r>
        <w:t xml:space="preserve"> times for each dummy variable. First consider the non-rigorous implications if only 1 of these analyses provides a statistically significant p-value Does that mean our research condition or explanatory variable only effectively predicts for one possible value of our categorical? That conclusion is somewhat difficult to reconcile with the tautological fact that the statistically significant case is necessarily collinear with a set of non-statistically significant variables. </w:t>
      </w:r>
      <w:ins w:id="32" w:author="Amy Taub" w:date="2024-06-12T10:52:00Z">
        <w:r w:rsidR="00D2677C">
          <w:t>For example, if the treatment group has more cases in the “small” category than the control group, it must by definition also have fewer cases across the “medium” and “large” groups</w:t>
        </w:r>
        <w:r w:rsidR="008C42DD">
          <w:t>, even if the ”small” contrast is the only o</w:t>
        </w:r>
      </w:ins>
      <w:ins w:id="33" w:author="Amy Taub" w:date="2024-06-12T10:53:00Z">
        <w:r w:rsidR="008C42DD">
          <w:t>ne that is statistically significant.</w:t>
        </w:r>
      </w:ins>
      <w:ins w:id="34" w:author="Amy Taub" w:date="2024-06-12T10:52:00Z">
        <w:r w:rsidR="00D2677C">
          <w:t xml:space="preserve"> </w:t>
        </w:r>
      </w:ins>
      <w:r>
        <w:t>For this reason, a single, shared statistical test when evaluating a categorical variable such that we have a single measure of significance would be preferred.</w:t>
      </w:r>
    </w:p>
    <w:p w14:paraId="4D0A71BF" w14:textId="77777777" w:rsidR="00FC0951" w:rsidRDefault="00887D15">
      <w:pPr>
        <w:pStyle w:val="BodyText"/>
      </w:pPr>
      <w:r>
        <w:t>Another important consideration pertains to the implications of the definition of a p-value. In impact analyses, a p-value of 0.05 states that we reject the null hypothesis and conclude our results are unlikely to have occurred if the true population treatment and control groups were the same. Implicit in this is the fact that these differences can be observed even if the null hypothesis, that the two groups are the same, is true in reality. However, if one runs more and more hypothesis tests, this can be abused, as it becomes more likely we will generate significant p-values by random chance. (Stefan &amp; Schönbrodt, 2023). Running a test on multiple dummy variables provides a seemingly innocent way to accomplish this.</w:t>
      </w:r>
    </w:p>
    <w:p w14:paraId="4D0A71C0" w14:textId="77777777" w:rsidR="00FC0951" w:rsidRDefault="00887D15">
      <w:pPr>
        <w:pStyle w:val="Heading2"/>
      </w:pPr>
      <w:bookmarkStart w:id="35" w:name="p-value-abuse-with-dummy-responses"/>
      <w:r>
        <w:t>P-value abuse with dummy responses</w:t>
      </w:r>
      <w:bookmarkEnd w:id="35"/>
    </w:p>
    <w:p w14:paraId="4D0A71C1" w14:textId="77777777" w:rsidR="00FC0951" w:rsidRDefault="00887D15">
      <w:pPr>
        <w:pStyle w:val="FirstParagraph"/>
      </w:pPr>
      <w:commentRangeStart w:id="36"/>
      <w:r>
        <w:t>Here</w:t>
      </w:r>
      <w:commentRangeEnd w:id="36"/>
      <w:r w:rsidR="00541236">
        <w:rPr>
          <w:rStyle w:val="CommentReference"/>
        </w:rPr>
        <w:commentReference w:id="36"/>
      </w:r>
      <w:r>
        <w:t xml:space="preserve"> I am making a dataset of nominal categorical variables in the form of factors.</w:t>
      </w:r>
    </w:p>
    <w:p w14:paraId="4D0A71C2" w14:textId="77777777" w:rsidR="00FC0951" w:rsidRDefault="00887D15">
      <w:pPr>
        <w:pStyle w:val="SourceCode"/>
      </w:pPr>
      <w:r>
        <w:rPr>
          <w:rStyle w:val="KeywordTok"/>
        </w:rPr>
        <w:t>suppressPackageStartupMessages</w:t>
      </w:r>
      <w:r>
        <w:rPr>
          <w:rStyle w:val="NormalTok"/>
        </w:rPr>
        <w:t>(</w:t>
      </w:r>
      <w:r>
        <w:rPr>
          <w:rStyle w:val="KeywordTok"/>
        </w:rPr>
        <w:t>library</w:t>
      </w:r>
      <w:r>
        <w:rPr>
          <w:rStyle w:val="NormalTok"/>
        </w:rPr>
        <w:t>(magrittr))</w:t>
      </w:r>
      <w:r>
        <w:br/>
      </w:r>
      <w:r>
        <w:rPr>
          <w:rStyle w:val="KeywordTok"/>
        </w:rPr>
        <w:t>suppressPackageStartupMessages</w:t>
      </w:r>
      <w:r>
        <w:rPr>
          <w:rStyle w:val="NormalTok"/>
        </w:rPr>
        <w:t>(</w:t>
      </w:r>
      <w:r>
        <w:rPr>
          <w:rStyle w:val="KeywordTok"/>
        </w:rPr>
        <w:t>library</w:t>
      </w:r>
      <w:r>
        <w:rPr>
          <w:rStyle w:val="NormalTok"/>
        </w:rPr>
        <w:t>(dplyr))</w:t>
      </w:r>
      <w:r>
        <w:br/>
      </w:r>
      <w:r>
        <w:rPr>
          <w:rStyle w:val="CommentTok"/>
        </w:rPr>
        <w:lastRenderedPageBreak/>
        <w:t># Setting random seed for consistency in reference</w:t>
      </w:r>
      <w:r>
        <w:br/>
      </w:r>
      <w:r>
        <w:rPr>
          <w:rStyle w:val="KeywordTok"/>
        </w:rPr>
        <w:t>set.seed</w:t>
      </w:r>
      <w:r>
        <w:rPr>
          <w:rStyle w:val="NormalTok"/>
        </w:rPr>
        <w:t>(</w:t>
      </w:r>
      <w:r>
        <w:rPr>
          <w:rStyle w:val="OperatorTok"/>
        </w:rPr>
        <w:t>-</w:t>
      </w:r>
      <w:r>
        <w:rPr>
          <w:rStyle w:val="DecValTok"/>
        </w:rPr>
        <w:t>1619558820</w:t>
      </w:r>
      <w:r>
        <w:rPr>
          <w:rStyle w:val="NormalTok"/>
        </w:rPr>
        <w:t>)</w:t>
      </w:r>
      <w:r>
        <w:br/>
      </w:r>
      <w:r>
        <w:rPr>
          <w:rStyle w:val="CommentTok"/>
        </w:rPr>
        <w:t># Generating dataset with 5 nominal categorical variables drawn from a uniform</w:t>
      </w:r>
      <w:r>
        <w:br/>
      </w:r>
      <w:r>
        <w:rPr>
          <w:rStyle w:val="CommentTok"/>
        </w:rPr>
        <w:t># distribution</w:t>
      </w:r>
      <w:r>
        <w:br/>
      </w:r>
      <w:r>
        <w:rPr>
          <w:rStyle w:val="NormalTok"/>
        </w:rPr>
        <w:t>test_categoricals &lt;-</w:t>
      </w:r>
      <w:r>
        <w:rPr>
          <w:rStyle w:val="StringTok"/>
        </w:rPr>
        <w:t xml:space="preserve"> </w:t>
      </w:r>
      <w:r>
        <w:rPr>
          <w:rStyle w:val="KeywordTok"/>
        </w:rPr>
        <w:t>data.frame</w:t>
      </w:r>
      <w:r>
        <w:rPr>
          <w:rStyle w:val="NormalTok"/>
        </w:rPr>
        <w:t>(</w:t>
      </w:r>
      <w:r>
        <w:br/>
      </w:r>
      <w:r>
        <w:rPr>
          <w:rStyle w:val="NormalTok"/>
        </w:rPr>
        <w:t xml:space="preserve">  </w:t>
      </w:r>
      <w:r>
        <w:rPr>
          <w:rStyle w:val="DataTypeTok"/>
        </w:rPr>
        <w:t>Species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"setosa"</w:t>
      </w:r>
      <w:r>
        <w:rPr>
          <w:rStyle w:val="NormalTok"/>
        </w:rPr>
        <w:t xml:space="preserve">, </w:t>
      </w:r>
      <w:r>
        <w:rPr>
          <w:rStyle w:val="StringTok"/>
        </w:rPr>
        <w:t>"versicolor"</w:t>
      </w:r>
      <w:r>
        <w:rPr>
          <w:rStyle w:val="NormalTok"/>
        </w:rPr>
        <w:t xml:space="preserve">, </w:t>
      </w:r>
      <w:r>
        <w:rPr>
          <w:rStyle w:val="StringTok"/>
        </w:rPr>
        <w:t>"virginica"</w:t>
      </w:r>
      <w:r>
        <w:rPr>
          <w:rStyle w:val="NormalTok"/>
        </w:rPr>
        <w:t>)),</w:t>
      </w:r>
      <w:r>
        <w:br/>
      </w:r>
      <w:r>
        <w:rPr>
          <w:rStyle w:val="NormalTok"/>
        </w:rPr>
        <w:t xml:space="preserve">    </w:t>
      </w:r>
      <w:r>
        <w:rPr>
          <w:rStyle w:val="DecValTok"/>
        </w:rPr>
        <w:t>1000</w:t>
      </w:r>
      <w:r>
        <w:rPr>
          <w:rStyle w:val="NormalTok"/>
        </w:rPr>
        <w:t>,</w:t>
      </w:r>
      <w:r>
        <w:br/>
      </w:r>
      <w:r>
        <w:rPr>
          <w:rStyle w:val="NormalTok"/>
        </w:rPr>
        <w:t xml:space="preserve">    </w:t>
      </w:r>
      <w:r>
        <w:rPr>
          <w:rStyle w:val="DataTypeTok"/>
        </w:rPr>
        <w:t>replace =</w:t>
      </w:r>
      <w:r>
        <w:rPr>
          <w:rStyle w:val="NormalTok"/>
        </w:rPr>
        <w:t xml:space="preserve"> </w:t>
      </w:r>
      <w:r>
        <w:rPr>
          <w:rStyle w:val="OtherTok"/>
        </w:rPr>
        <w:t>TRUE</w:t>
      </w:r>
      <w:r>
        <w:br/>
      </w:r>
      <w:r>
        <w:rPr>
          <w:rStyle w:val="NormalTok"/>
        </w:rPr>
        <w:t xml:space="preserve">  ),</w:t>
      </w:r>
      <w:r>
        <w:br/>
      </w:r>
      <w:r>
        <w:rPr>
          <w:rStyle w:val="NormalTok"/>
        </w:rPr>
        <w:t xml:space="preserve">  </w:t>
      </w:r>
      <w:r>
        <w:rPr>
          <w:rStyle w:val="DataTypeTok"/>
        </w:rPr>
        <w:t>Cylinders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"4"</w:t>
      </w:r>
      <w:r>
        <w:rPr>
          <w:rStyle w:val="NormalTok"/>
        </w:rPr>
        <w:t xml:space="preserve">, </w:t>
      </w:r>
      <w:r>
        <w:rPr>
          <w:rStyle w:val="StringTok"/>
        </w:rPr>
        <w:t>"6"</w:t>
      </w:r>
      <w:r>
        <w:rPr>
          <w:rStyle w:val="NormalTok"/>
        </w:rPr>
        <w:t xml:space="preserve">, </w:t>
      </w:r>
      <w:r>
        <w:rPr>
          <w:rStyle w:val="StringTok"/>
        </w:rPr>
        <w:t>"8"</w:t>
      </w:r>
      <w:r>
        <w:rPr>
          <w:rStyle w:val="NormalTok"/>
        </w:rPr>
        <w:t xml:space="preserve">)),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DataTypeTok"/>
        </w:rPr>
        <w:t>Letters =</w:t>
      </w:r>
      <w:r>
        <w:rPr>
          <w:rStyle w:val="NormalTok"/>
        </w:rPr>
        <w:t xml:space="preserve"> </w:t>
      </w:r>
      <w:r>
        <w:rPr>
          <w:rStyle w:val="KeywordTok"/>
        </w:rPr>
        <w:t>sample</w:t>
      </w:r>
      <w:r>
        <w:rPr>
          <w:rStyle w:val="NormalTok"/>
        </w:rPr>
        <w:t>(</w:t>
      </w:r>
      <w:r>
        <w:rPr>
          <w:rStyle w:val="KeywordTok"/>
        </w:rPr>
        <w:t>factor</w:t>
      </w:r>
      <w:r>
        <w:rPr>
          <w:rStyle w:val="NormalTok"/>
        </w:rPr>
        <w:t xml:space="preserve">(letters),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DataTypeTok"/>
        </w:rPr>
        <w:t>State =</w:t>
      </w:r>
      <w:r>
        <w:rPr>
          <w:rStyle w:val="NormalTok"/>
        </w:rPr>
        <w:t xml:space="preserve"> </w:t>
      </w:r>
      <w:r>
        <w:rPr>
          <w:rStyle w:val="KeywordTok"/>
        </w:rPr>
        <w:t>sample</w:t>
      </w:r>
      <w:r>
        <w:rPr>
          <w:rStyle w:val="NormalTok"/>
        </w:rPr>
        <w:t>(</w:t>
      </w:r>
      <w:r>
        <w:rPr>
          <w:rStyle w:val="KeywordTok"/>
        </w:rPr>
        <w:t>factor</w:t>
      </w:r>
      <w:r>
        <w:rPr>
          <w:rStyle w:val="NormalTok"/>
        </w:rPr>
        <w:t xml:space="preserve">(state.abb), </w:t>
      </w:r>
      <w:r>
        <w:rPr>
          <w:rStyle w:val="DecValTok"/>
        </w:rPr>
        <w:t>1000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CommentTok"/>
        </w:rPr>
        <w:t># The variable we are using as our independent</w:t>
      </w:r>
      <w:r>
        <w:br/>
      </w:r>
      <w:r>
        <w:rPr>
          <w:rStyle w:val="NormalTok"/>
        </w:rPr>
        <w:t xml:space="preserve">  </w:t>
      </w:r>
      <w:r>
        <w:rPr>
          <w:rStyle w:val="DataTypeTok"/>
        </w:rPr>
        <w:t>Intervention =</w:t>
      </w:r>
      <w:r>
        <w:rPr>
          <w:rStyle w:val="NormalTok"/>
        </w:rPr>
        <w:t xml:space="preserve"> </w:t>
      </w:r>
      <w:r>
        <w:rPr>
          <w:rStyle w:val="KeywordTok"/>
        </w:rPr>
        <w:t>sample</w:t>
      </w:r>
      <w:r>
        <w:rPr>
          <w:rStyle w:val="NormalTok"/>
        </w:rPr>
        <w:t>(</w:t>
      </w:r>
      <w:r>
        <w:rPr>
          <w:rStyle w:val="KeywordTok"/>
        </w:rPr>
        <w:t>factor</w:t>
      </w:r>
      <w:r>
        <w:rPr>
          <w:rStyle w:val="NormalTok"/>
        </w:rPr>
        <w:t>(</w:t>
      </w:r>
      <w:r>
        <w:rPr>
          <w:rStyle w:val="KeywordTok"/>
        </w:rPr>
        <w:t>c</w:t>
      </w:r>
      <w:r>
        <w:rPr>
          <w:rStyle w:val="NormalTok"/>
        </w:rPr>
        <w:t>(</w:t>
      </w:r>
      <w:r>
        <w:rPr>
          <w:rStyle w:val="StringTok"/>
        </w:rPr>
        <w:t>"Control"</w:t>
      </w:r>
      <w:r>
        <w:rPr>
          <w:rStyle w:val="NormalTok"/>
        </w:rPr>
        <w:t xml:space="preserve">, </w:t>
      </w:r>
      <w:r>
        <w:rPr>
          <w:rStyle w:val="StringTok"/>
        </w:rPr>
        <w:t>"Intervention"</w:t>
      </w:r>
      <w:r>
        <w:rPr>
          <w:rStyle w:val="NormalTok"/>
        </w:rPr>
        <w:t>)),</w:t>
      </w:r>
      <w:r>
        <w:br/>
      </w:r>
      <w:r>
        <w:rPr>
          <w:rStyle w:val="NormalTok"/>
        </w:rPr>
        <w:t xml:space="preserve">    </w:t>
      </w:r>
      <w:r>
        <w:rPr>
          <w:rStyle w:val="DecValTok"/>
        </w:rPr>
        <w:t>1000</w:t>
      </w:r>
      <w:r>
        <w:rPr>
          <w:rStyle w:val="NormalTok"/>
        </w:rPr>
        <w:t>,</w:t>
      </w:r>
      <w:r>
        <w:br/>
      </w:r>
      <w:r>
        <w:rPr>
          <w:rStyle w:val="NormalTok"/>
        </w:rPr>
        <w:t xml:space="preserve">    </w:t>
      </w:r>
      <w:r>
        <w:rPr>
          <w:rStyle w:val="DataTypeTok"/>
        </w:rPr>
        <w:t>replace =</w:t>
      </w:r>
      <w:r>
        <w:rPr>
          <w:rStyle w:val="NormalTok"/>
        </w:rPr>
        <w:t xml:space="preserve"> </w:t>
      </w:r>
      <w:r>
        <w:rPr>
          <w:rStyle w:val="OtherTok"/>
        </w:rPr>
        <w:t>TRUE</w:t>
      </w:r>
      <w:r>
        <w:br/>
      </w:r>
      <w:r>
        <w:rPr>
          <w:rStyle w:val="NormalTok"/>
        </w:rPr>
        <w:t xml:space="preserve">  )</w:t>
      </w:r>
      <w:r>
        <w:br/>
      </w:r>
      <w:r>
        <w:rPr>
          <w:rStyle w:val="NormalTok"/>
        </w:rPr>
        <w:t>)</w:t>
      </w:r>
    </w:p>
    <w:p w14:paraId="4D0A71C3" w14:textId="77777777" w:rsidR="00FC0951" w:rsidRDefault="00887D15">
      <w:pPr>
        <w:pStyle w:val="SourceCode"/>
      </w:pPr>
      <w:r>
        <w:rPr>
          <w:rStyle w:val="CommentTok"/>
        </w:rPr>
        <w:t># Creating dummied version of dataset</w:t>
      </w:r>
      <w:r>
        <w:br/>
      </w:r>
      <w:r>
        <w:rPr>
          <w:rStyle w:val="NormalTok"/>
        </w:rPr>
        <w:t>test_dummies &lt;-</w:t>
      </w:r>
      <w:r>
        <w:rPr>
          <w:rStyle w:val="StringTok"/>
        </w:rPr>
        <w:t xml:space="preserve"> </w:t>
      </w:r>
      <w:r>
        <w:rPr>
          <w:rStyle w:val="NormalTok"/>
        </w:rPr>
        <w:t>fastDummies</w:t>
      </w:r>
      <w:r>
        <w:rPr>
          <w:rStyle w:val="OperatorTok"/>
        </w:rPr>
        <w:t>::</w:t>
      </w:r>
      <w:r>
        <w:rPr>
          <w:rStyle w:val="KeywordTok"/>
        </w:rPr>
        <w:t>dummy_cols</w:t>
      </w:r>
      <w:r>
        <w:rPr>
          <w:rStyle w:val="NormalTok"/>
        </w:rPr>
        <w:t>(</w:t>
      </w:r>
      <w:r>
        <w:br/>
      </w:r>
      <w:r>
        <w:rPr>
          <w:rStyle w:val="NormalTok"/>
        </w:rPr>
        <w:t xml:space="preserve">  test_categoricals,</w:t>
      </w:r>
      <w:r>
        <w:br/>
      </w:r>
      <w:r>
        <w:rPr>
          <w:rStyle w:val="NormalTok"/>
        </w:rPr>
        <w:t xml:space="preserve">  </w:t>
      </w:r>
      <w:r>
        <w:rPr>
          <w:rStyle w:val="KeywordTok"/>
        </w:rPr>
        <w:t>c</w:t>
      </w:r>
      <w:r>
        <w:rPr>
          <w:rStyle w:val="NormalTok"/>
        </w:rPr>
        <w:t>(</w:t>
      </w:r>
      <w:r>
        <w:rPr>
          <w:rStyle w:val="StringTok"/>
        </w:rPr>
        <w:t>"Species"</w:t>
      </w:r>
      <w:r>
        <w:rPr>
          <w:rStyle w:val="NormalTok"/>
        </w:rPr>
        <w:t xml:space="preserve">, </w:t>
      </w:r>
      <w:r>
        <w:rPr>
          <w:rStyle w:val="StringTok"/>
        </w:rPr>
        <w:t>"Cylinders"</w:t>
      </w:r>
      <w:r>
        <w:rPr>
          <w:rStyle w:val="NormalTok"/>
        </w:rPr>
        <w:t xml:space="preserve">, </w:t>
      </w:r>
      <w:r>
        <w:rPr>
          <w:rStyle w:val="StringTok"/>
        </w:rPr>
        <w:t>"State"</w:t>
      </w:r>
      <w:r>
        <w:rPr>
          <w:rStyle w:val="NormalTok"/>
        </w:rPr>
        <w:t xml:space="preserve">, </w:t>
      </w:r>
      <w:r>
        <w:rPr>
          <w:rStyle w:val="StringTok"/>
        </w:rPr>
        <w:t>"Letters"</w:t>
      </w:r>
      <w:r>
        <w:rPr>
          <w:rStyle w:val="NormalTok"/>
        </w:rPr>
        <w:t>),</w:t>
      </w:r>
      <w:r>
        <w:br/>
      </w:r>
      <w:r>
        <w:rPr>
          <w:rStyle w:val="NormalTok"/>
        </w:rPr>
        <w:t xml:space="preserve">  </w:t>
      </w:r>
      <w:r>
        <w:rPr>
          <w:rStyle w:val="DataTypeTok"/>
        </w:rPr>
        <w:t>remove_selected_columns =</w:t>
      </w:r>
      <w:r>
        <w:rPr>
          <w:rStyle w:val="NormalTok"/>
        </w:rPr>
        <w:t xml:space="preserve"> </w:t>
      </w:r>
      <w:r>
        <w:rPr>
          <w:rStyle w:val="OtherTok"/>
        </w:rPr>
        <w:t>TRUE</w:t>
      </w:r>
      <w:r>
        <w:br/>
      </w:r>
      <w:r>
        <w:rPr>
          <w:rStyle w:val="NormalTok"/>
        </w:rPr>
        <w:t>)</w:t>
      </w:r>
    </w:p>
    <w:p w14:paraId="4D0A71C4" w14:textId="67862CA0" w:rsidR="00FC0951" w:rsidRDefault="00887D15">
      <w:pPr>
        <w:pStyle w:val="FirstParagraph"/>
      </w:pPr>
      <w:r>
        <w:t xml:space="preserve">Since our variables are created randomly, there should be no relationship between the intervention group and any of the nominal categorical generated. However, running a simple linear model </w:t>
      </w:r>
      <w:ins w:id="37" w:author="Amy Taub" w:date="2024-06-12T10:59:00Z">
        <w:r w:rsidR="00562F7D">
          <w:t xml:space="preserve">for each of the 82 dummies (as response variables) with treatment as the predictor </w:t>
        </w:r>
      </w:ins>
      <w:r>
        <w:t>and looking at the results suggests otherwise.</w:t>
      </w:r>
    </w:p>
    <w:p w14:paraId="4D0A71C5" w14:textId="77777777" w:rsidR="00FC0951" w:rsidRDefault="00887D15">
      <w:pPr>
        <w:pStyle w:val="SourceCode"/>
      </w:pPr>
      <w:r>
        <w:rPr>
          <w:rStyle w:val="CommentTok"/>
        </w:rPr>
        <w:t># Running linear model comparisons</w:t>
      </w:r>
      <w:r>
        <w:br/>
      </w:r>
      <w:r>
        <w:rPr>
          <w:rStyle w:val="NormalTok"/>
        </w:rPr>
        <w:t>test_comparisons &lt;-</w:t>
      </w:r>
      <w:r>
        <w:rPr>
          <w:rStyle w:val="StringTok"/>
        </w:rPr>
        <w:t xml:space="preserve"> </w:t>
      </w:r>
      <w:r>
        <w:rPr>
          <w:rStyle w:val="NormalTok"/>
        </w:rPr>
        <w:t>mdrcAnalysis</w:t>
      </w:r>
      <w:r>
        <w:rPr>
          <w:rStyle w:val="OperatorTok"/>
        </w:rPr>
        <w:t>::</w:t>
      </w:r>
      <w:r>
        <w:rPr>
          <w:rStyle w:val="KeywordTok"/>
        </w:rPr>
        <w:t>lm_extract</w:t>
      </w:r>
      <w:r>
        <w:rPr>
          <w:rStyle w:val="NormalTok"/>
        </w:rPr>
        <w:t>(test_dummies,</w:t>
      </w:r>
      <w:r>
        <w:br/>
      </w:r>
      <w:r>
        <w:rPr>
          <w:rStyle w:val="NormalTok"/>
        </w:rPr>
        <w:t xml:space="preserve">  </w:t>
      </w:r>
      <w:r>
        <w:rPr>
          <w:rStyle w:val="DataTypeTok"/>
        </w:rPr>
        <w:t>.dependents =</w:t>
      </w:r>
      <w:r>
        <w:rPr>
          <w:rStyle w:val="NormalTok"/>
        </w:rPr>
        <w:t xml:space="preserve"> </w:t>
      </w:r>
      <w:r>
        <w:rPr>
          <w:rStyle w:val="KeywordTok"/>
        </w:rPr>
        <w:t>setdiff</w:t>
      </w:r>
      <w:r>
        <w:rPr>
          <w:rStyle w:val="NormalTok"/>
        </w:rPr>
        <w:t>(</w:t>
      </w:r>
      <w:r>
        <w:br/>
      </w:r>
      <w:r>
        <w:rPr>
          <w:rStyle w:val="NormalTok"/>
        </w:rPr>
        <w:t xml:space="preserve">    </w:t>
      </w:r>
      <w:r>
        <w:rPr>
          <w:rStyle w:val="KeywordTok"/>
        </w:rPr>
        <w:t>names</w:t>
      </w:r>
      <w:r>
        <w:rPr>
          <w:rStyle w:val="NormalTok"/>
        </w:rPr>
        <w:t>(test_dummies),</w:t>
      </w:r>
      <w:r>
        <w:br/>
      </w:r>
      <w:r>
        <w:rPr>
          <w:rStyle w:val="NormalTok"/>
        </w:rPr>
        <w:t xml:space="preserve">    </w:t>
      </w:r>
      <w:r>
        <w:rPr>
          <w:rStyle w:val="StringTok"/>
        </w:rPr>
        <w:t>"Intervention"</w:t>
      </w:r>
      <w:r>
        <w:br/>
      </w:r>
      <w:r>
        <w:rPr>
          <w:rStyle w:val="NormalTok"/>
        </w:rPr>
        <w:t xml:space="preserve">  ),</w:t>
      </w:r>
      <w:r>
        <w:br/>
      </w:r>
      <w:r>
        <w:rPr>
          <w:rStyle w:val="NormalTok"/>
        </w:rPr>
        <w:t xml:space="preserve">  </w:t>
      </w:r>
      <w:r>
        <w:rPr>
          <w:rStyle w:val="DataTypeTok"/>
        </w:rPr>
        <w:t>.treatment =</w:t>
      </w:r>
      <w:r>
        <w:rPr>
          <w:rStyle w:val="NormalTok"/>
        </w:rPr>
        <w:t xml:space="preserve"> </w:t>
      </w:r>
      <w:r>
        <w:rPr>
          <w:rStyle w:val="StringTok"/>
        </w:rPr>
        <w:t>"Intervention"</w:t>
      </w:r>
      <w:r>
        <w:rPr>
          <w:rStyle w:val="NormalTok"/>
        </w:rPr>
        <w:t>,</w:t>
      </w:r>
      <w:r>
        <w:br/>
      </w:r>
      <w:r>
        <w:rPr>
          <w:rStyle w:val="NormalTok"/>
        </w:rPr>
        <w:t xml:space="preserve">  </w:t>
      </w:r>
      <w:r>
        <w:rPr>
          <w:rStyle w:val="DataTypeTok"/>
        </w:rPr>
        <w:t>.inc_sample =</w:t>
      </w:r>
      <w:r>
        <w:rPr>
          <w:rStyle w:val="NormalTok"/>
        </w:rPr>
        <w:t xml:space="preserve"> </w:t>
      </w:r>
      <w:r>
        <w:rPr>
          <w:rStyle w:val="OtherTok"/>
        </w:rPr>
        <w:t>FALSE</w:t>
      </w:r>
      <w:r>
        <w:rPr>
          <w:rStyle w:val="NormalTok"/>
        </w:rPr>
        <w:t>,</w:t>
      </w:r>
      <w:r>
        <w:br/>
      </w:r>
      <w:r>
        <w:rPr>
          <w:rStyle w:val="NormalTok"/>
        </w:rPr>
        <w:t xml:space="preserve">  </w:t>
      </w:r>
      <w:r>
        <w:rPr>
          <w:rStyle w:val="DataTypeTok"/>
        </w:rPr>
        <w:t>.inc_trail =</w:t>
      </w:r>
      <w:r>
        <w:rPr>
          <w:rStyle w:val="NormalTok"/>
        </w:rPr>
        <w:t xml:space="preserve"> </w:t>
      </w:r>
      <w:r>
        <w:rPr>
          <w:rStyle w:val="OtherTok"/>
        </w:rPr>
        <w:t>FALSE</w:t>
      </w:r>
      <w:r>
        <w:br/>
      </w:r>
      <w:r>
        <w:rPr>
          <w:rStyle w:val="NormalTok"/>
        </w:rPr>
        <w:t>)</w:t>
      </w:r>
    </w:p>
    <w:p w14:paraId="4D0A71C6" w14:textId="729FBC3B" w:rsidR="00FC0951" w:rsidRDefault="00FD28F0">
      <w:pPr>
        <w:pStyle w:val="FirstParagraph"/>
      </w:pPr>
      <w:r>
        <w:t xml:space="preserve">In lieu of printing the results of each test, </w:t>
      </w:r>
      <w:proofErr w:type="spellStart"/>
      <w:proofErr w:type="gramStart"/>
      <w:r>
        <w:t>lets</w:t>
      </w:r>
      <w:proofErr w:type="spellEnd"/>
      <w:proofErr w:type="gramEnd"/>
      <w:r>
        <w:t xml:space="preserve"> </w:t>
      </w:r>
      <w:proofErr w:type="gramStart"/>
      <w:r>
        <w:t>take a look</w:t>
      </w:r>
      <w:proofErr w:type="gramEnd"/>
      <w:r>
        <w:t xml:space="preserve"> at how the significance levels are distributed. Remember again that the parametric truth of the dataset is </w:t>
      </w:r>
      <w:r w:rsidR="00140503">
        <w:t xml:space="preserve">there are no associations among the variables, so </w:t>
      </w:r>
      <w:r>
        <w:t xml:space="preserve">no differences </w:t>
      </w:r>
      <w:r w:rsidR="00140503">
        <w:t xml:space="preserve">should be </w:t>
      </w:r>
      <w:r>
        <w:t>statistically significant.</w:t>
      </w:r>
    </w:p>
    <w:tbl>
      <w:tblPr>
        <w:tblStyle w:val="Table"/>
        <w:tblW w:w="0" w:type="pct"/>
        <w:tblLook w:val="07E0" w:firstRow="1" w:lastRow="1" w:firstColumn="1" w:lastColumn="1" w:noHBand="1" w:noVBand="1"/>
      </w:tblPr>
      <w:tblGrid>
        <w:gridCol w:w="2142"/>
        <w:gridCol w:w="482"/>
      </w:tblGrid>
      <w:tr w:rsidR="00FC0951" w14:paraId="4D0A71C9"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1C7" w14:textId="77777777" w:rsidR="00FC0951" w:rsidRDefault="00887D15">
            <w:pPr>
              <w:pStyle w:val="Compact"/>
            </w:pPr>
            <w:r>
              <w:t xml:space="preserve">P-value </w:t>
            </w:r>
            <w:commentRangeStart w:id="38"/>
            <w:r>
              <w:t>Stars</w:t>
            </w:r>
            <w:commentRangeEnd w:id="38"/>
            <w:r w:rsidR="00140503">
              <w:rPr>
                <w:rStyle w:val="CommentReference"/>
                <w:b w:val="0"/>
              </w:rPr>
              <w:commentReference w:id="38"/>
            </w:r>
          </w:p>
        </w:tc>
        <w:tc>
          <w:tcPr>
            <w:tcW w:w="0" w:type="auto"/>
            <w:tcBorders>
              <w:bottom w:val="single" w:sz="0" w:space="0" w:color="auto"/>
            </w:tcBorders>
            <w:vAlign w:val="bottom"/>
          </w:tcPr>
          <w:p w14:paraId="4D0A71C8"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n</w:t>
            </w:r>
          </w:p>
        </w:tc>
      </w:tr>
      <w:tr w:rsidR="00FC0951" w14:paraId="4D0A71CC"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CA" w14:textId="77777777" w:rsidR="00FC0951" w:rsidRDefault="00FC0951"/>
        </w:tc>
        <w:tc>
          <w:tcPr>
            <w:tcW w:w="0" w:type="auto"/>
          </w:tcPr>
          <w:p w14:paraId="4D0A71C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75</w:t>
            </w:r>
          </w:p>
        </w:tc>
      </w:tr>
      <w:tr w:rsidR="00FC0951" w14:paraId="4D0A71CF"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CD" w14:textId="77777777" w:rsidR="00FC0951" w:rsidRDefault="00887D15">
            <w:pPr>
              <w:pStyle w:val="Compact"/>
            </w:pPr>
            <w:r>
              <w:lastRenderedPageBreak/>
              <w:t>*</w:t>
            </w:r>
          </w:p>
        </w:tc>
        <w:tc>
          <w:tcPr>
            <w:tcW w:w="0" w:type="auto"/>
          </w:tcPr>
          <w:p w14:paraId="4D0A71C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FC0951" w14:paraId="4D0A71D2"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D0" w14:textId="77777777" w:rsidR="00FC0951" w:rsidRDefault="00887D15">
            <w:pPr>
              <w:pStyle w:val="Compact"/>
            </w:pPr>
            <w:r>
              <w:t>**</w:t>
            </w:r>
          </w:p>
        </w:tc>
        <w:tc>
          <w:tcPr>
            <w:tcW w:w="0" w:type="auto"/>
          </w:tcPr>
          <w:p w14:paraId="4D0A71D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r>
    </w:tbl>
    <w:p w14:paraId="4D0A71D3" w14:textId="77777777" w:rsidR="00FC0951" w:rsidRDefault="00887D15">
      <w:pPr>
        <w:pStyle w:val="BodyText"/>
      </w:pPr>
      <w:commentRangeStart w:id="39"/>
      <w:r>
        <w:t>This truth is shown in 75 of our 82 tests; however, there are 7 tests that display some significance with a p-value of 0.1 or lower, or 8.5% of the results.</w:t>
      </w:r>
      <w:commentRangeEnd w:id="39"/>
      <w:r w:rsidR="00B0673C">
        <w:rPr>
          <w:rStyle w:val="CommentReference"/>
        </w:rPr>
        <w:commentReference w:id="39"/>
      </w:r>
      <w:r>
        <w:t xml:space="preserve"> Taking a look at which tests display significance we see results that clearly look significant when viewed independently with some of our “Letters” and “State” dummy variable tests. However, it doesn’t really make sense to say that this treatment affects whether the “Letters” variable is “f” or “n” but not any other variable. Using these dummy response variables doesn’t provide a rigorous mechanism for us to see or communicate the fact that these internally, statistically significant results should consider the absence of significance in the related dummy variables. Reporting on these dummies allow us to artificially generate statistically significant results, especially if these are reported without robust mention of the other, non-significant results.</w:t>
      </w:r>
    </w:p>
    <w:tbl>
      <w:tblPr>
        <w:tblStyle w:val="Table"/>
        <w:tblW w:w="0" w:type="pct"/>
        <w:tblLook w:val="07E0" w:firstRow="1" w:lastRow="1" w:firstColumn="1" w:lastColumn="1" w:noHBand="1" w:noVBand="1"/>
      </w:tblPr>
      <w:tblGrid>
        <w:gridCol w:w="1432"/>
        <w:gridCol w:w="1329"/>
        <w:gridCol w:w="1409"/>
      </w:tblGrid>
      <w:tr w:rsidR="00FC0951" w14:paraId="4D0A71D7"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1D4" w14:textId="77777777" w:rsidR="00FC0951" w:rsidRDefault="00887D15">
            <w:pPr>
              <w:pStyle w:val="Compact"/>
            </w:pPr>
            <w:r>
              <w:t>Dependent</w:t>
            </w:r>
          </w:p>
        </w:tc>
        <w:tc>
          <w:tcPr>
            <w:tcW w:w="0" w:type="auto"/>
            <w:tcBorders>
              <w:bottom w:val="single" w:sz="0" w:space="0" w:color="auto"/>
            </w:tcBorders>
            <w:vAlign w:val="bottom"/>
          </w:tcPr>
          <w:p w14:paraId="4D0A71D5"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c>
          <w:tcPr>
            <w:tcW w:w="0" w:type="auto"/>
            <w:tcBorders>
              <w:bottom w:val="single" w:sz="0" w:space="0" w:color="auto"/>
            </w:tcBorders>
            <w:vAlign w:val="bottom"/>
          </w:tcPr>
          <w:p w14:paraId="4D0A71D6"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Effect Size</w:t>
            </w:r>
          </w:p>
        </w:tc>
      </w:tr>
      <w:tr w:rsidR="00FC0951" w14:paraId="4D0A71DB"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D8" w14:textId="77777777" w:rsidR="00FC0951" w:rsidRDefault="00887D15">
            <w:pPr>
              <w:pStyle w:val="Compact"/>
            </w:pPr>
            <w:r>
              <w:t>Letters_f</w:t>
            </w:r>
          </w:p>
        </w:tc>
        <w:tc>
          <w:tcPr>
            <w:tcW w:w="0" w:type="auto"/>
          </w:tcPr>
          <w:p w14:paraId="4D0A71D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0.0170841</w:t>
            </w:r>
          </w:p>
        </w:tc>
        <w:tc>
          <w:tcPr>
            <w:tcW w:w="0" w:type="auto"/>
          </w:tcPr>
          <w:p w14:paraId="4D0A71D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-0.1306559</w:t>
            </w:r>
          </w:p>
        </w:tc>
      </w:tr>
      <w:tr w:rsidR="00FC0951" w14:paraId="4D0A71DF"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DC" w14:textId="77777777" w:rsidR="00FC0951" w:rsidRDefault="00887D15">
            <w:pPr>
              <w:pStyle w:val="Compact"/>
            </w:pPr>
            <w:r>
              <w:t>Letters_n</w:t>
            </w:r>
          </w:p>
        </w:tc>
        <w:tc>
          <w:tcPr>
            <w:tcW w:w="0" w:type="auto"/>
          </w:tcPr>
          <w:p w14:paraId="4D0A71D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0.0837120</w:t>
            </w:r>
          </w:p>
        </w:tc>
        <w:tc>
          <w:tcPr>
            <w:tcW w:w="0" w:type="auto"/>
          </w:tcPr>
          <w:p w14:paraId="4D0A71D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0.1241639</w:t>
            </w:r>
          </w:p>
        </w:tc>
      </w:tr>
      <w:tr w:rsidR="00FC0951" w14:paraId="4D0A71E3"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E0" w14:textId="77777777" w:rsidR="00FC0951" w:rsidRDefault="00887D15">
            <w:pPr>
              <w:pStyle w:val="Compact"/>
            </w:pPr>
            <w:r>
              <w:t>State_IA</w:t>
            </w:r>
          </w:p>
        </w:tc>
        <w:tc>
          <w:tcPr>
            <w:tcW w:w="0" w:type="auto"/>
          </w:tcPr>
          <w:p w14:paraId="4D0A71E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0.0767380</w:t>
            </w:r>
          </w:p>
        </w:tc>
        <w:tc>
          <w:tcPr>
            <w:tcW w:w="0" w:type="auto"/>
          </w:tcPr>
          <w:p w14:paraId="4D0A71E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-0.0938591</w:t>
            </w:r>
          </w:p>
        </w:tc>
      </w:tr>
      <w:tr w:rsidR="00FC0951" w14:paraId="4D0A71E7"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E4" w14:textId="77777777" w:rsidR="00FC0951" w:rsidRDefault="00887D15">
            <w:pPr>
              <w:pStyle w:val="Compact"/>
            </w:pPr>
            <w:r>
              <w:t>State_IL</w:t>
            </w:r>
          </w:p>
        </w:tc>
        <w:tc>
          <w:tcPr>
            <w:tcW w:w="0" w:type="auto"/>
          </w:tcPr>
          <w:p w14:paraId="4D0A71E5"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0.0955337</w:t>
            </w:r>
          </w:p>
        </w:tc>
        <w:tc>
          <w:tcPr>
            <w:tcW w:w="0" w:type="auto"/>
          </w:tcPr>
          <w:p w14:paraId="4D0A71E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-0.0878333</w:t>
            </w:r>
          </w:p>
        </w:tc>
      </w:tr>
      <w:tr w:rsidR="00FC0951" w14:paraId="4D0A71EB"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E8" w14:textId="77777777" w:rsidR="00FC0951" w:rsidRDefault="00887D15">
            <w:pPr>
              <w:pStyle w:val="Compact"/>
            </w:pPr>
            <w:r>
              <w:t>State_ND</w:t>
            </w:r>
          </w:p>
        </w:tc>
        <w:tc>
          <w:tcPr>
            <w:tcW w:w="0" w:type="auto"/>
          </w:tcPr>
          <w:p w14:paraId="4D0A71E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0.0673861</w:t>
            </w:r>
          </w:p>
        </w:tc>
        <w:tc>
          <w:tcPr>
            <w:tcW w:w="0" w:type="auto"/>
          </w:tcPr>
          <w:p w14:paraId="4D0A71E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-0.0999191</w:t>
            </w:r>
          </w:p>
        </w:tc>
      </w:tr>
      <w:tr w:rsidR="00FC0951" w14:paraId="4D0A71EF"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EC" w14:textId="77777777" w:rsidR="00FC0951" w:rsidRDefault="00887D15">
            <w:pPr>
              <w:pStyle w:val="Compact"/>
            </w:pPr>
            <w:r>
              <w:t>State_RI</w:t>
            </w:r>
          </w:p>
        </w:tc>
        <w:tc>
          <w:tcPr>
            <w:tcW w:w="0" w:type="auto"/>
          </w:tcPr>
          <w:p w14:paraId="4D0A71E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0.0549045</w:t>
            </w:r>
          </w:p>
        </w:tc>
        <w:tc>
          <w:tcPr>
            <w:tcW w:w="0" w:type="auto"/>
          </w:tcPr>
          <w:p w14:paraId="4D0A71E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0.1586718</w:t>
            </w:r>
          </w:p>
        </w:tc>
      </w:tr>
      <w:tr w:rsidR="00FC0951" w14:paraId="4D0A71F3"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1F0" w14:textId="77777777" w:rsidR="00FC0951" w:rsidRDefault="00887D15">
            <w:pPr>
              <w:pStyle w:val="Compact"/>
            </w:pPr>
            <w:r>
              <w:t>State_WY</w:t>
            </w:r>
          </w:p>
        </w:tc>
        <w:tc>
          <w:tcPr>
            <w:tcW w:w="0" w:type="auto"/>
          </w:tcPr>
          <w:p w14:paraId="4D0A71F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0.0672368</w:t>
            </w:r>
          </w:p>
        </w:tc>
        <w:tc>
          <w:tcPr>
            <w:tcW w:w="0" w:type="auto"/>
          </w:tcPr>
          <w:p w14:paraId="4D0A71F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0.1465796</w:t>
            </w:r>
          </w:p>
        </w:tc>
      </w:tr>
    </w:tbl>
    <w:p w14:paraId="4D0A71F4" w14:textId="77777777" w:rsidR="00FC0951" w:rsidRDefault="00887D15">
      <w:pPr>
        <w:pStyle w:val="BodyText"/>
      </w:pPr>
      <w:commentRangeStart w:id="40"/>
      <w:r>
        <w:t xml:space="preserve">If we report signifcant results while providing the context of the related, non-significant results then there is not very much problematic here, especially considering how inherently interpretive statistics as a field is. </w:t>
      </w:r>
      <w:commentRangeEnd w:id="40"/>
      <w:r w:rsidR="00882F67">
        <w:rPr>
          <w:rStyle w:val="CommentReference"/>
        </w:rPr>
        <w:commentReference w:id="40"/>
      </w:r>
      <w:r>
        <w:t>However, it would be preferable if there was a method that more rigorously accounted for the nuances of categorical variables.</w:t>
      </w:r>
    </w:p>
    <w:p w14:paraId="4D0A71F5" w14:textId="77777777" w:rsidR="00FC0951" w:rsidRDefault="00887D15">
      <w:pPr>
        <w:pStyle w:val="Heading1"/>
      </w:pPr>
      <w:bookmarkStart w:id="41" w:name="how-to-avoid-dummy-response-variables"/>
      <w:r>
        <w:t>How to avoid dummy response variables</w:t>
      </w:r>
      <w:bookmarkEnd w:id="41"/>
    </w:p>
    <w:p w14:paraId="4D0A71F6" w14:textId="77777777" w:rsidR="00FC0951" w:rsidRDefault="00887D15">
      <w:pPr>
        <w:pStyle w:val="FirstParagraph"/>
      </w:pPr>
      <w:r>
        <w:br/>
        <w:t xml:space="preserve">After having hopefully cleared up why the use of dummy variables as a response variable is inherently problematic, we see that there is a need to analyze nominal categorical variables. </w:t>
      </w:r>
      <w:commentRangeStart w:id="42"/>
      <w:r>
        <w:t xml:space="preserve">The simplest solution is to just use the continuous variable instead of the categorical variable if there exist two analogous encodings of the same information. In fact, the selection of category boundaries itself is a method that, intentionally or not, can generate false significance </w:t>
      </w:r>
      <w:commentRangeEnd w:id="42"/>
      <w:r w:rsidR="00C94557">
        <w:rPr>
          <w:rStyle w:val="CommentReference"/>
        </w:rPr>
        <w:commentReference w:id="42"/>
      </w:r>
      <w:r>
        <w:t xml:space="preserve">(Stefan &amp; Schönbrodt, 2023). However, if we still want to or must use a categorical variable as our response, there are methods to do so. </w:t>
      </w:r>
      <w:commentRangeStart w:id="43"/>
      <w:r>
        <w:t xml:space="preserve">Technically, binary dependent variables “should” be run with a logistic regression model although practically speaking, a linear model offers a “close enough” result with more simply interpretable results. Please see </w:t>
      </w:r>
      <w:commentRangeEnd w:id="43"/>
      <w:r w:rsidR="009F7040">
        <w:rPr>
          <w:rStyle w:val="CommentReference"/>
        </w:rPr>
        <w:commentReference w:id="43"/>
      </w:r>
    </w:p>
    <w:p w14:paraId="4D0A71F7" w14:textId="77777777" w:rsidR="00FC0951" w:rsidRDefault="00887D15">
      <w:pPr>
        <w:pStyle w:val="BodyText"/>
      </w:pPr>
      <w:r>
        <w:lastRenderedPageBreak/>
        <w:t>In the case of non-binary nominal categoricals the process is more complex. Below I offer two methods depending on the type of model you are running on the analogous quantitative variables. These focus on providing a technical guide on using R to calculate these results.</w:t>
      </w:r>
    </w:p>
    <w:p w14:paraId="4D0A71F8" w14:textId="77777777" w:rsidR="00FC0951" w:rsidRDefault="00887D15">
      <w:pPr>
        <w:pStyle w:val="Heading2"/>
      </w:pPr>
      <w:bookmarkStart w:id="44" w:name="the-simple-chi2-test"/>
      <w:r>
        <w:t xml:space="preserve">The simple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test</w:t>
      </w:r>
      <w:bookmarkEnd w:id="44"/>
    </w:p>
    <w:p w14:paraId="4D0A71F9" w14:textId="77777777" w:rsidR="00FC0951" w:rsidRDefault="00887D15">
      <w:pPr>
        <w:pStyle w:val="FirstParagraph"/>
      </w:pPr>
      <w:r>
        <w:t xml:space="preserve">Although a bit of an oversimplification,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serves an analogous function to categorical variables as a </w:t>
      </w:r>
      <m:oMath>
        <m:r>
          <w:rPr>
            <w:rFonts w:ascii="Cambria Math" w:hAnsi="Cambria Math"/>
          </w:rPr>
          <m:t>t</m:t>
        </m:r>
      </m:oMath>
      <w:r>
        <w:t xml:space="preserve">-test is to quantitative variables. For the purposes of this memo, you would use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when attempting to determine the relationship between two categorical variables, e.g. race and your research group. It is not useful when attempting to account for other “covariates” in the relationship (although the related log-linear analysis can be used with </w:t>
      </w:r>
      <m:oMath>
        <m:r>
          <w:rPr>
            <w:rFonts w:ascii="Cambria Math" w:hAnsi="Cambria Math"/>
          </w:rPr>
          <m:t>&gt;2</m:t>
        </m:r>
      </m:oMath>
      <w:r>
        <w:t xml:space="preserve"> categorical variables, that’s outside the current scope of this memo). These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often used at MDRC for early investigations of data regarding baseline equivalence and non-response bias, both cases where there is a relatively clear categorical vs categorical relationship we are attempting to ascertain.</w:t>
      </w:r>
    </w:p>
    <w:p w14:paraId="4D0A71FA" w14:textId="41F9D3C7" w:rsidR="00FC0951" w:rsidRDefault="00887D15">
      <w:pPr>
        <w:pStyle w:val="BodyText"/>
      </w:pPr>
      <w:r>
        <w:t xml:space="preserve">Programming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in </w:t>
      </w:r>
      <m:oMath>
        <m:r>
          <w:rPr>
            <w:rFonts w:ascii="Cambria Math" w:hAnsi="Cambria Math"/>
          </w:rPr>
          <m:t>R</m:t>
        </m:r>
      </m:oMath>
      <w:r>
        <w:t xml:space="preserve"> is fairly simple. Here we are using the </w:t>
      </w:r>
      <w:ins w:id="45" w:author="Amy Taub" w:date="2024-06-12T12:21:00Z">
        <w:r w:rsidR="00050693">
          <w:t xml:space="preserve">dataset </w:t>
        </w:r>
      </w:ins>
      <w:r>
        <w:rPr>
          <w:rStyle w:val="VerbatimChar"/>
        </w:rPr>
        <w:t>mdrcAnalysis::sim_data_robust_reg</w:t>
      </w:r>
      <w:r>
        <w:t xml:space="preserve"> and comparing Employment (</w:t>
      </w:r>
      <w:r>
        <w:rPr>
          <w:rStyle w:val="VerbatimChar"/>
        </w:rPr>
        <w:t>employed_01</w:t>
      </w:r>
      <w:r>
        <w:t>) and treatment group (</w:t>
      </w:r>
      <w:r>
        <w:rPr>
          <w:rStyle w:val="VerbatimChar"/>
        </w:rPr>
        <w:t>treatment</w:t>
      </w:r>
      <w:r>
        <w:t xml:space="preserve">). Both of these are </w:t>
      </w:r>
      <m:oMath>
        <m:r>
          <w:rPr>
            <w:rFonts w:ascii="Cambria Math" w:hAnsi="Cambria Math"/>
          </w:rPr>
          <m:t>0,1</m:t>
        </m:r>
      </m:oMath>
      <w:r>
        <w:t xml:space="preserve"> dummy variables which also allows us to compare these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results against a </w:t>
      </w:r>
      <m:oMath>
        <m:r>
          <w:rPr>
            <w:rFonts w:ascii="Cambria Math" w:hAnsi="Cambria Math"/>
          </w:rPr>
          <m:t>t</m:t>
        </m:r>
      </m:oMath>
      <w:r>
        <w:t>-test treating them like quantitative variables.</w:t>
      </w:r>
    </w:p>
    <w:p w14:paraId="4D0A71FB" w14:textId="77777777" w:rsidR="00FC0951" w:rsidRDefault="00887D15">
      <w:pPr>
        <w:pStyle w:val="BodyText"/>
      </w:pPr>
      <w:r>
        <w:t>Here both variables are encoded as numerics. Note that this test requires passing of direct atomic vectors to the function, not a dataset and the names of the variables you want.</w:t>
      </w:r>
    </w:p>
    <w:p w14:paraId="4D0A71FC" w14:textId="77777777" w:rsidR="00FC0951" w:rsidRDefault="00887D15">
      <w:pPr>
        <w:pStyle w:val="SourceCode"/>
      </w:pPr>
      <w:r>
        <w:rPr>
          <w:rStyle w:val="KeywordTok"/>
        </w:rPr>
        <w:t>data</w:t>
      </w:r>
      <w:r>
        <w:rPr>
          <w:rStyle w:val="NormalTok"/>
        </w:rPr>
        <w:t xml:space="preserve">(sim_data_robust_reg, </w:t>
      </w:r>
      <w:r>
        <w:rPr>
          <w:rStyle w:val="DataTypeTok"/>
        </w:rPr>
        <w:t>package =</w:t>
      </w:r>
      <w:r>
        <w:rPr>
          <w:rStyle w:val="NormalTok"/>
        </w:rPr>
        <w:t xml:space="preserve"> </w:t>
      </w:r>
      <w:r>
        <w:rPr>
          <w:rStyle w:val="StringTok"/>
        </w:rPr>
        <w:t>"mdrcAnalysis"</w:t>
      </w:r>
      <w:r>
        <w:rPr>
          <w:rStyle w:val="NormalTok"/>
        </w:rPr>
        <w:t>)</w:t>
      </w:r>
      <w:r>
        <w:br/>
      </w:r>
      <w:r>
        <w:rPr>
          <w:rStyle w:val="KeywordTok"/>
        </w:rPr>
        <w:t>chisq.test</w:t>
      </w:r>
      <w:r>
        <w:rPr>
          <w:rStyle w:val="NormalTok"/>
        </w:rPr>
        <w:t>(</w:t>
      </w:r>
      <w:r>
        <w:br/>
      </w:r>
      <w:r>
        <w:rPr>
          <w:rStyle w:val="NormalTok"/>
        </w:rPr>
        <w:t xml:space="preserve">  sim_data_robust_reg</w:t>
      </w:r>
      <w:r>
        <w:rPr>
          <w:rStyle w:val="OperatorTok"/>
        </w:rPr>
        <w:t>$</w:t>
      </w:r>
      <w:r>
        <w:rPr>
          <w:rStyle w:val="NormalTok"/>
        </w:rPr>
        <w:t>employed_</w:t>
      </w:r>
      <w:r>
        <w:rPr>
          <w:rStyle w:val="DecValTok"/>
        </w:rPr>
        <w:t>01</w:t>
      </w:r>
      <w:r>
        <w:rPr>
          <w:rStyle w:val="NormalTok"/>
        </w:rPr>
        <w:t>,</w:t>
      </w:r>
      <w:r>
        <w:br/>
      </w:r>
      <w:r>
        <w:rPr>
          <w:rStyle w:val="NormalTok"/>
        </w:rPr>
        <w:t xml:space="preserve">  sim_data_robust_reg</w:t>
      </w:r>
      <w:r>
        <w:rPr>
          <w:rStyle w:val="OperatorTok"/>
        </w:rPr>
        <w:t>$</w:t>
      </w:r>
      <w:r>
        <w:rPr>
          <w:rStyle w:val="NormalTok"/>
        </w:rPr>
        <w:t>treatment</w:t>
      </w:r>
      <w:r>
        <w:br/>
      </w:r>
      <w:r>
        <w:rPr>
          <w:rStyle w:val="NormalTok"/>
        </w:rPr>
        <w:t>)</w:t>
      </w:r>
    </w:p>
    <w:p w14:paraId="4D0A71FD" w14:textId="77777777" w:rsidR="00FC0951" w:rsidRDefault="00887D15">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sim_data_robust_reg$employed_01 and sim_data_robust_reg$treatment</w:t>
      </w:r>
      <w:r>
        <w:br/>
      </w:r>
      <w:r>
        <w:rPr>
          <w:rStyle w:val="VerbatimChar"/>
        </w:rPr>
        <w:t>## X-squared = 60.527, df = 1, p-value = 7.256e-15</w:t>
      </w:r>
    </w:p>
    <w:p w14:paraId="4D0A71FE" w14:textId="77777777" w:rsidR="00FC0951" w:rsidRDefault="00887D15">
      <w:pPr>
        <w:pStyle w:val="FirstParagraph"/>
      </w:pPr>
      <w:r>
        <w:t xml:space="preserve">However, </w:t>
      </w:r>
      <w:r>
        <w:rPr>
          <w:rStyle w:val="VerbatimChar"/>
        </w:rPr>
        <w:t>stats::chisq.test</w:t>
      </w:r>
      <w:r>
        <w:t xml:space="preserve"> does treat numeric variables equivalently to factor </w:t>
      </w:r>
      <w:commentRangeStart w:id="46"/>
      <w:r>
        <w:t>variables</w:t>
      </w:r>
      <w:commentRangeEnd w:id="46"/>
      <w:r w:rsidR="003516D6">
        <w:rPr>
          <w:rStyle w:val="CommentReference"/>
        </w:rPr>
        <w:commentReference w:id="46"/>
      </w:r>
      <w:r>
        <w:t>.</w:t>
      </w:r>
    </w:p>
    <w:p w14:paraId="4D0A71FF" w14:textId="77777777" w:rsidR="00FC0951" w:rsidRDefault="00887D15">
      <w:pPr>
        <w:pStyle w:val="SourceCode"/>
      </w:pPr>
      <w:r>
        <w:rPr>
          <w:rStyle w:val="KeywordTok"/>
        </w:rPr>
        <w:t>chisq.test</w:t>
      </w:r>
      <w:r>
        <w:rPr>
          <w:rStyle w:val="NormalTok"/>
        </w:rPr>
        <w:t>(</w:t>
      </w:r>
      <w:r>
        <w:br/>
      </w:r>
      <w:r>
        <w:rPr>
          <w:rStyle w:val="NormalTok"/>
        </w:rPr>
        <w:t xml:space="preserve">  </w:t>
      </w:r>
      <w:r>
        <w:rPr>
          <w:rStyle w:val="KeywordTok"/>
        </w:rPr>
        <w:t>factor</w:t>
      </w:r>
      <w:r>
        <w:rPr>
          <w:rStyle w:val="NormalTok"/>
        </w:rPr>
        <w:t>(sim_data_robust_reg</w:t>
      </w:r>
      <w:r>
        <w:rPr>
          <w:rStyle w:val="OperatorTok"/>
        </w:rPr>
        <w:t>$</w:t>
      </w:r>
      <w:r>
        <w:rPr>
          <w:rStyle w:val="NormalTok"/>
        </w:rPr>
        <w:t>employed_</w:t>
      </w:r>
      <w:r>
        <w:rPr>
          <w:rStyle w:val="DecValTok"/>
        </w:rPr>
        <w:t>01</w:t>
      </w:r>
      <w:r>
        <w:rPr>
          <w:rStyle w:val="NormalTok"/>
        </w:rPr>
        <w:t>),</w:t>
      </w:r>
      <w:r>
        <w:br/>
      </w:r>
      <w:r>
        <w:rPr>
          <w:rStyle w:val="NormalTok"/>
        </w:rPr>
        <w:t xml:space="preserve">  </w:t>
      </w:r>
      <w:r>
        <w:rPr>
          <w:rStyle w:val="KeywordTok"/>
        </w:rPr>
        <w:t>factor</w:t>
      </w:r>
      <w:r>
        <w:rPr>
          <w:rStyle w:val="NormalTok"/>
        </w:rPr>
        <w:t>(sim_data_robust_reg</w:t>
      </w:r>
      <w:r>
        <w:rPr>
          <w:rStyle w:val="OperatorTok"/>
        </w:rPr>
        <w:t>$</w:t>
      </w:r>
      <w:r>
        <w:rPr>
          <w:rStyle w:val="NormalTok"/>
        </w:rPr>
        <w:t>treatment)</w:t>
      </w:r>
      <w:r>
        <w:br/>
      </w:r>
      <w:r>
        <w:rPr>
          <w:rStyle w:val="NormalTok"/>
        </w:rPr>
        <w:t>)</w:t>
      </w:r>
    </w:p>
    <w:p w14:paraId="4D0A7200" w14:textId="77777777" w:rsidR="00FC0951" w:rsidRDefault="00887D15">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factor(sim_data_robust_reg$employed_01) and factor(sim_data_robust_reg$treatment)</w:t>
      </w:r>
      <w:r>
        <w:br/>
      </w:r>
      <w:r>
        <w:rPr>
          <w:rStyle w:val="VerbatimChar"/>
        </w:rPr>
        <w:t>## X-squared = 60.527, df = 1, p-value = 7.256e-15</w:t>
      </w:r>
    </w:p>
    <w:p w14:paraId="4D0A7201" w14:textId="77777777" w:rsidR="00FC0951" w:rsidRDefault="00887D15">
      <w:pPr>
        <w:pStyle w:val="FirstParagraph"/>
      </w:pPr>
      <w:r>
        <w:lastRenderedPageBreak/>
        <w:t xml:space="preserve">If you want to extract this data, say for output into Excel or a table, the simplest option is to use the </w:t>
      </w:r>
      <w:r>
        <w:rPr>
          <w:rStyle w:val="VerbatimChar"/>
        </w:rPr>
        <w:t>broom</w:t>
      </w:r>
      <w:r>
        <w:t xml:space="preserve"> package although direct subsetting is doable if there is a specific parameter you want. Please read </w:t>
      </w:r>
      <w:r>
        <w:rPr>
          <w:rStyle w:val="VerbatimChar"/>
        </w:rPr>
        <w:t>?stats::chisq.test</w:t>
      </w:r>
      <w:r>
        <w:t xml:space="preserve"> for details on what these columns are referring to.</w:t>
      </w:r>
    </w:p>
    <w:p w14:paraId="4D0A7202" w14:textId="77777777" w:rsidR="00FC0951" w:rsidRDefault="00887D15">
      <w:pPr>
        <w:pStyle w:val="SourceCode"/>
      </w:pPr>
      <w:r>
        <w:rPr>
          <w:rStyle w:val="KeywordTok"/>
        </w:rPr>
        <w:t>library</w:t>
      </w:r>
      <w:r>
        <w:rPr>
          <w:rStyle w:val="NormalTok"/>
        </w:rPr>
        <w:t>(broom)</w:t>
      </w:r>
      <w:r>
        <w:br/>
      </w:r>
      <w:r>
        <w:rPr>
          <w:rStyle w:val="KeywordTok"/>
        </w:rPr>
        <w:t>tidy</w:t>
      </w:r>
      <w:r>
        <w:rPr>
          <w:rStyle w:val="NormalTok"/>
        </w:rPr>
        <w:t>(</w:t>
      </w:r>
      <w:r>
        <w:rPr>
          <w:rStyle w:val="KeywordTok"/>
        </w:rPr>
        <w:t>chisq.test</w:t>
      </w:r>
      <w:r>
        <w:rPr>
          <w:rStyle w:val="NormalTok"/>
        </w:rPr>
        <w:t>(</w:t>
      </w:r>
      <w:r>
        <w:br/>
      </w:r>
      <w:r>
        <w:rPr>
          <w:rStyle w:val="NormalTok"/>
        </w:rPr>
        <w:t xml:space="preserve">  sim_data_robust_reg</w:t>
      </w:r>
      <w:r>
        <w:rPr>
          <w:rStyle w:val="OperatorTok"/>
        </w:rPr>
        <w:t>$</w:t>
      </w:r>
      <w:r>
        <w:rPr>
          <w:rStyle w:val="NormalTok"/>
        </w:rPr>
        <w:t>employed_</w:t>
      </w:r>
      <w:r>
        <w:rPr>
          <w:rStyle w:val="DecValTok"/>
        </w:rPr>
        <w:t>01</w:t>
      </w:r>
      <w:r>
        <w:rPr>
          <w:rStyle w:val="NormalTok"/>
        </w:rPr>
        <w:t>,</w:t>
      </w:r>
      <w:r>
        <w:br/>
      </w:r>
      <w:r>
        <w:rPr>
          <w:rStyle w:val="NormalTok"/>
        </w:rPr>
        <w:t xml:space="preserve">  sim_data_robust_reg</w:t>
      </w:r>
      <w:r>
        <w:rPr>
          <w:rStyle w:val="OperatorTok"/>
        </w:rPr>
        <w:t>$</w:t>
      </w:r>
      <w:r>
        <w:rPr>
          <w:rStyle w:val="NormalTok"/>
        </w:rPr>
        <w:t>treatment</w:t>
      </w:r>
      <w:r>
        <w:br/>
      </w:r>
      <w:r>
        <w:rPr>
          <w:rStyle w:val="NormalTok"/>
        </w:rPr>
        <w:t>))</w:t>
      </w:r>
    </w:p>
    <w:tbl>
      <w:tblPr>
        <w:tblStyle w:val="Table"/>
        <w:tblW w:w="0" w:type="pct"/>
        <w:tblLook w:val="07E0" w:firstRow="1" w:lastRow="1" w:firstColumn="1" w:lastColumn="1" w:noHBand="1" w:noVBand="1"/>
      </w:tblPr>
      <w:tblGrid>
        <w:gridCol w:w="1092"/>
        <w:gridCol w:w="1016"/>
        <w:gridCol w:w="1394"/>
        <w:gridCol w:w="5904"/>
      </w:tblGrid>
      <w:tr w:rsidR="00FC0951" w14:paraId="4D0A7207"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03" w14:textId="77777777" w:rsidR="00FC0951" w:rsidRDefault="00887D15">
            <w:pPr>
              <w:pStyle w:val="Compact"/>
              <w:jc w:val="right"/>
            </w:pPr>
            <w:r>
              <w:t>statistic</w:t>
            </w:r>
          </w:p>
        </w:tc>
        <w:tc>
          <w:tcPr>
            <w:tcW w:w="0" w:type="auto"/>
            <w:tcBorders>
              <w:bottom w:val="single" w:sz="0" w:space="0" w:color="auto"/>
            </w:tcBorders>
            <w:vAlign w:val="bottom"/>
          </w:tcPr>
          <w:p w14:paraId="4D0A7204"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c>
          <w:tcPr>
            <w:tcW w:w="0" w:type="auto"/>
            <w:tcBorders>
              <w:bottom w:val="single" w:sz="0" w:space="0" w:color="auto"/>
            </w:tcBorders>
            <w:vAlign w:val="bottom"/>
          </w:tcPr>
          <w:p w14:paraId="4D0A7205"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parameter</w:t>
            </w:r>
          </w:p>
        </w:tc>
        <w:tc>
          <w:tcPr>
            <w:tcW w:w="0" w:type="auto"/>
            <w:tcBorders>
              <w:bottom w:val="single" w:sz="0" w:space="0" w:color="auto"/>
            </w:tcBorders>
            <w:vAlign w:val="bottom"/>
          </w:tcPr>
          <w:p w14:paraId="4D0A7206" w14:textId="77777777" w:rsidR="00FC0951" w:rsidRDefault="00887D15">
            <w:pPr>
              <w:pStyle w:val="Compact"/>
              <w:cnfStyle w:val="100000000000" w:firstRow="1" w:lastRow="0" w:firstColumn="0" w:lastColumn="0" w:oddVBand="0" w:evenVBand="0" w:oddHBand="0" w:evenHBand="0" w:firstRowFirstColumn="0" w:firstRowLastColumn="0" w:lastRowFirstColumn="0" w:lastRowLastColumn="0"/>
            </w:pPr>
            <w:r>
              <w:t>method</w:t>
            </w:r>
          </w:p>
        </w:tc>
      </w:tr>
      <w:tr w:rsidR="00FC0951" w14:paraId="4D0A720C"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08" w14:textId="77777777" w:rsidR="00FC0951" w:rsidRDefault="00887D15">
            <w:pPr>
              <w:pStyle w:val="Compact"/>
              <w:jc w:val="right"/>
            </w:pPr>
            <w:r>
              <w:t>60.5275</w:t>
            </w:r>
          </w:p>
        </w:tc>
        <w:tc>
          <w:tcPr>
            <w:tcW w:w="0" w:type="auto"/>
          </w:tcPr>
          <w:p w14:paraId="4D0A720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w:t>
            </w:r>
          </w:p>
        </w:tc>
        <w:tc>
          <w:tcPr>
            <w:tcW w:w="0" w:type="auto"/>
          </w:tcPr>
          <w:p w14:paraId="4D0A720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0B"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Pearson’s Chi-squared test with Yates’ continuity correction</w:t>
            </w:r>
          </w:p>
        </w:tc>
      </w:tr>
    </w:tbl>
    <w:p w14:paraId="4D0A720D" w14:textId="77777777" w:rsidR="00FC0951" w:rsidRDefault="00887D15">
      <w:pPr>
        <w:pStyle w:val="BodyText"/>
      </w:pPr>
      <w:r>
        <w:t xml:space="preserve">If we compare these results to a two-sided </w:t>
      </w:r>
      <m:oMath>
        <m:r>
          <w:rPr>
            <w:rFonts w:ascii="Cambria Math" w:hAnsi="Cambria Math"/>
          </w:rPr>
          <m:t>t</m:t>
        </m:r>
      </m:oMath>
      <w:r>
        <w:t>-test, we see reasonably different results.</w:t>
      </w:r>
    </w:p>
    <w:p w14:paraId="4D0A720E" w14:textId="77777777" w:rsidR="00FC0951" w:rsidRDefault="00887D15">
      <w:pPr>
        <w:pStyle w:val="SourceCode"/>
      </w:pPr>
      <w:r>
        <w:rPr>
          <w:rStyle w:val="KeywordTok"/>
        </w:rPr>
        <w:t>t.test</w:t>
      </w:r>
      <w:r>
        <w:rPr>
          <w:rStyle w:val="NormalTok"/>
        </w:rPr>
        <w:t>(</w:t>
      </w:r>
      <w:r>
        <w:br/>
      </w:r>
      <w:r>
        <w:rPr>
          <w:rStyle w:val="NormalTok"/>
        </w:rPr>
        <w:t xml:space="preserve">  sim_data_robust_reg</w:t>
      </w:r>
      <w:r>
        <w:rPr>
          <w:rStyle w:val="OperatorTok"/>
        </w:rPr>
        <w:t>$</w:t>
      </w:r>
      <w:r>
        <w:rPr>
          <w:rStyle w:val="NormalTok"/>
        </w:rPr>
        <w:t>employed_</w:t>
      </w:r>
      <w:r>
        <w:rPr>
          <w:rStyle w:val="DecValTok"/>
        </w:rPr>
        <w:t>01</w:t>
      </w:r>
      <w:r>
        <w:rPr>
          <w:rStyle w:val="NormalTok"/>
        </w:rPr>
        <w:t>,</w:t>
      </w:r>
      <w:r>
        <w:br/>
      </w:r>
      <w:r>
        <w:rPr>
          <w:rStyle w:val="NormalTok"/>
        </w:rPr>
        <w:t xml:space="preserve">  sim_data_robust_reg</w:t>
      </w:r>
      <w:r>
        <w:rPr>
          <w:rStyle w:val="OperatorTok"/>
        </w:rPr>
        <w:t>$</w:t>
      </w:r>
      <w:r>
        <w:rPr>
          <w:rStyle w:val="NormalTok"/>
        </w:rPr>
        <w:t>treatment</w:t>
      </w:r>
      <w:r>
        <w:br/>
      </w:r>
      <w:r>
        <w:rPr>
          <w:rStyle w:val="NormalTok"/>
        </w:rPr>
        <w:t>)</w:t>
      </w:r>
    </w:p>
    <w:p w14:paraId="4D0A720F" w14:textId="77777777" w:rsidR="00FC0951" w:rsidRDefault="00887D1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sim_data_robust_reg$employed_01 and sim_data_robust_reg$treatment</w:t>
      </w:r>
      <w:r>
        <w:br/>
      </w:r>
      <w:r>
        <w:rPr>
          <w:rStyle w:val="VerbatimChar"/>
        </w:rPr>
        <w:t>## t = 6.1604, df = 634.46, p-value = 1.289e-09</w:t>
      </w:r>
      <w:r>
        <w:br/>
      </w:r>
      <w:r>
        <w:rPr>
          <w:rStyle w:val="VerbatimChar"/>
        </w:rPr>
        <w:t>## alternative hypothesis: true difference in means is not equal to 0</w:t>
      </w:r>
      <w:r>
        <w:br/>
      </w:r>
      <w:r>
        <w:rPr>
          <w:rStyle w:val="VerbatimChar"/>
        </w:rPr>
        <w:t>## 95 percent confidence interval:</w:t>
      </w:r>
      <w:r>
        <w:br/>
      </w:r>
      <w:r>
        <w:rPr>
          <w:rStyle w:val="VerbatimChar"/>
        </w:rPr>
        <w:t>##  0.1560731 0.3021313</w:t>
      </w:r>
      <w:r>
        <w:br/>
      </w:r>
      <w:r>
        <w:rPr>
          <w:rStyle w:val="VerbatimChar"/>
        </w:rPr>
        <w:t>## sample estimates:</w:t>
      </w:r>
      <w:r>
        <w:br/>
      </w:r>
      <w:r>
        <w:rPr>
          <w:rStyle w:val="VerbatimChar"/>
        </w:rPr>
        <w:t xml:space="preserve">## mean of x mean of y </w:t>
      </w:r>
      <w:r>
        <w:br/>
      </w:r>
      <w:r>
        <w:rPr>
          <w:rStyle w:val="VerbatimChar"/>
        </w:rPr>
        <w:t>## 0.7337461 0.5046440</w:t>
      </w:r>
    </w:p>
    <w:p w14:paraId="4D0A7210" w14:textId="77777777" w:rsidR="00FC0951" w:rsidRDefault="00887D15">
      <w:pPr>
        <w:pStyle w:val="FirstParagraph"/>
      </w:pPr>
      <w:r>
        <w:t xml:space="preserve">This example is given mostly to show how, some of the real implications of these differences in interpretation. </w:t>
      </w:r>
      <w:commentRangeStart w:id="47"/>
      <w:r>
        <w:t>Here, both tests show a statistically significant relationship using a threshold of 0.05; however, the actual p-value does vary quite significantly.</w:t>
      </w:r>
      <w:commentRangeEnd w:id="47"/>
      <w:r w:rsidR="00AB0CC1">
        <w:rPr>
          <w:rStyle w:val="CommentReference"/>
        </w:rPr>
        <w:commentReference w:id="47"/>
      </w:r>
    </w:p>
    <w:p w14:paraId="4D0A7211" w14:textId="77777777" w:rsidR="00FC0951" w:rsidRDefault="00887D15">
      <w:pPr>
        <w:pStyle w:val="Heading3"/>
      </w:pPr>
      <w:bookmarkStart w:id="48" w:name="non-binary-chi2-analysis"/>
      <w:r>
        <w:t xml:space="preserve">Non-binary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analysis</w:t>
      </w:r>
      <w:bookmarkEnd w:id="48"/>
    </w:p>
    <w:p w14:paraId="4D0A7212" w14:textId="77777777" w:rsidR="00FC0951" w:rsidRDefault="00887D15">
      <w:pPr>
        <w:pStyle w:val="FirstParagraph"/>
      </w:pPr>
      <w:r>
        <w:t xml:space="preserve">Using a non-binary variable does not at all complicate the process of performing a </w:t>
      </w:r>
      <m:oMath>
        <m:r>
          <w:rPr>
            <w:rFonts w:ascii="Cambria Math" w:hAnsi="Cambria Math"/>
          </w:rPr>
          <m:t>χ</m:t>
        </m:r>
      </m:oMath>
      <w:r>
        <w:t>^2 analysis. Here I am using the same dataset but replacing Employment with Favorite Animal (</w:t>
      </w:r>
      <w:r>
        <w:rPr>
          <w:rStyle w:val="VerbatimChar"/>
        </w:rPr>
        <w:t>favAnimals</w:t>
      </w:r>
      <w:r>
        <w:t xml:space="preserve">), a trinary </w:t>
      </w:r>
      <w:commentRangeStart w:id="49"/>
      <w:r>
        <w:t>variable</w:t>
      </w:r>
      <w:commentRangeEnd w:id="49"/>
      <w:r w:rsidR="00114CF3">
        <w:rPr>
          <w:rStyle w:val="CommentReference"/>
        </w:rPr>
        <w:commentReference w:id="49"/>
      </w:r>
      <w:r>
        <w:t>.</w:t>
      </w:r>
    </w:p>
    <w:p w14:paraId="4D0A7213" w14:textId="77777777" w:rsidR="00FC0951" w:rsidRDefault="00887D15">
      <w:pPr>
        <w:pStyle w:val="SourceCode"/>
      </w:pPr>
      <w:r>
        <w:rPr>
          <w:rStyle w:val="KeywordTok"/>
        </w:rPr>
        <w:t>chisq.test</w:t>
      </w:r>
      <w:r>
        <w:rPr>
          <w:rStyle w:val="NormalTok"/>
        </w:rPr>
        <w:t>(sim_data_robust_reg</w:t>
      </w:r>
      <w:r>
        <w:rPr>
          <w:rStyle w:val="OperatorTok"/>
        </w:rPr>
        <w:t>$</w:t>
      </w:r>
      <w:r>
        <w:rPr>
          <w:rStyle w:val="NormalTok"/>
        </w:rPr>
        <w:t>favAnimals, sim_data_robust_reg</w:t>
      </w:r>
      <w:r>
        <w:rPr>
          <w:rStyle w:val="OperatorTok"/>
        </w:rPr>
        <w:t>$</w:t>
      </w:r>
      <w:r>
        <w:rPr>
          <w:rStyle w:val="NormalTok"/>
        </w:rPr>
        <w:t xml:space="preserve">treatment) </w:t>
      </w:r>
      <w:r>
        <w:rPr>
          <w:rStyle w:val="OperatorTok"/>
        </w:rPr>
        <w:t>%&gt;%</w:t>
      </w:r>
      <w:r>
        <w:br/>
      </w:r>
      <w:r>
        <w:rPr>
          <w:rStyle w:val="StringTok"/>
        </w:rPr>
        <w:t xml:space="preserve">  </w:t>
      </w:r>
      <w:r>
        <w:rPr>
          <w:rStyle w:val="KeywordTok"/>
        </w:rPr>
        <w:t>tidy</w:t>
      </w:r>
      <w:r>
        <w:rPr>
          <w:rStyle w:val="NormalTok"/>
        </w:rPr>
        <w:t>()</w:t>
      </w:r>
    </w:p>
    <w:tbl>
      <w:tblPr>
        <w:tblStyle w:val="Table"/>
        <w:tblW w:w="0" w:type="pct"/>
        <w:tblLook w:val="07E0" w:firstRow="1" w:lastRow="1" w:firstColumn="1" w:lastColumn="1" w:noHBand="1" w:noVBand="1"/>
      </w:tblPr>
      <w:tblGrid>
        <w:gridCol w:w="1196"/>
        <w:gridCol w:w="1329"/>
        <w:gridCol w:w="1394"/>
        <w:gridCol w:w="2943"/>
      </w:tblGrid>
      <w:tr w:rsidR="00FC0951" w14:paraId="4D0A7218"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14" w14:textId="77777777" w:rsidR="00FC0951" w:rsidRDefault="00887D15">
            <w:pPr>
              <w:pStyle w:val="Compact"/>
              <w:jc w:val="right"/>
            </w:pPr>
            <w:r>
              <w:t>statistic</w:t>
            </w:r>
          </w:p>
        </w:tc>
        <w:tc>
          <w:tcPr>
            <w:tcW w:w="0" w:type="auto"/>
            <w:tcBorders>
              <w:bottom w:val="single" w:sz="0" w:space="0" w:color="auto"/>
            </w:tcBorders>
            <w:vAlign w:val="bottom"/>
          </w:tcPr>
          <w:p w14:paraId="4D0A7215"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c>
          <w:tcPr>
            <w:tcW w:w="0" w:type="auto"/>
            <w:tcBorders>
              <w:bottom w:val="single" w:sz="0" w:space="0" w:color="auto"/>
            </w:tcBorders>
            <w:vAlign w:val="bottom"/>
          </w:tcPr>
          <w:p w14:paraId="4D0A7216"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parameter</w:t>
            </w:r>
          </w:p>
        </w:tc>
        <w:tc>
          <w:tcPr>
            <w:tcW w:w="0" w:type="auto"/>
            <w:tcBorders>
              <w:bottom w:val="single" w:sz="0" w:space="0" w:color="auto"/>
            </w:tcBorders>
            <w:vAlign w:val="bottom"/>
          </w:tcPr>
          <w:p w14:paraId="4D0A7217" w14:textId="77777777" w:rsidR="00FC0951" w:rsidRDefault="00887D15">
            <w:pPr>
              <w:pStyle w:val="Compact"/>
              <w:cnfStyle w:val="100000000000" w:firstRow="1" w:lastRow="0" w:firstColumn="0" w:lastColumn="0" w:oddVBand="0" w:evenVBand="0" w:oddHBand="0" w:evenHBand="0" w:firstRowFirstColumn="0" w:firstRowLastColumn="0" w:lastRowFirstColumn="0" w:lastRowLastColumn="0"/>
            </w:pPr>
            <w:r>
              <w:t>method</w:t>
            </w:r>
          </w:p>
        </w:tc>
      </w:tr>
      <w:tr w:rsidR="00FC0951" w14:paraId="4D0A721D"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19" w14:textId="77777777" w:rsidR="00FC0951" w:rsidRDefault="00887D15">
            <w:pPr>
              <w:pStyle w:val="Compact"/>
              <w:jc w:val="right"/>
            </w:pPr>
            <w:r>
              <w:t>1.674965</w:t>
            </w:r>
          </w:p>
        </w:tc>
        <w:tc>
          <w:tcPr>
            <w:tcW w:w="0" w:type="auto"/>
          </w:tcPr>
          <w:p w14:paraId="4D0A721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0.4327987</w:t>
            </w:r>
          </w:p>
        </w:tc>
        <w:tc>
          <w:tcPr>
            <w:tcW w:w="0" w:type="auto"/>
          </w:tcPr>
          <w:p w14:paraId="4D0A721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1C"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Pearson’s Chi-squared test</w:t>
            </w:r>
          </w:p>
        </w:tc>
      </w:tr>
    </w:tbl>
    <w:p w14:paraId="4D0A721E" w14:textId="77777777" w:rsidR="00FC0951" w:rsidRDefault="00887D15">
      <w:pPr>
        <w:pStyle w:val="Heading2"/>
      </w:pPr>
      <w:bookmarkStart w:id="50" w:name="multinomial-logistic-regression-mnl"/>
      <w:r>
        <w:lastRenderedPageBreak/>
        <w:t>Multinomial Logistic Regression (MNL)</w:t>
      </w:r>
      <w:bookmarkEnd w:id="50"/>
    </w:p>
    <w:p w14:paraId="4D0A721F" w14:textId="77777777" w:rsidR="00FC0951" w:rsidRDefault="00887D15">
      <w:pPr>
        <w:pStyle w:val="FirstParagraph"/>
      </w:pPr>
      <w:r>
        <w:t xml:space="preserve">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offers a very quick and simple comparison of a singular categorical variable against another categorical variable. However, if we want to perform more complex analyses, say if we want to account for any covariates in the relationship or </w:t>
      </w:r>
      <w:commentRangeStart w:id="51"/>
      <w:r>
        <w:t xml:space="preserve">if we want to determine the effect of a quantitative variable on our categorical response, then </w:t>
      </w:r>
      <m:oMath>
        <m:sSup>
          <m:sSupPr>
            <m:ctrlPr>
              <w:rPr>
                <w:rFonts w:ascii="Cambria Math" w:hAnsi="Cambria Math"/>
              </w:rPr>
            </m:ctrlPr>
          </m:sSupPr>
          <m:e>
            <m:r>
              <w:rPr>
                <w:rFonts w:ascii="Cambria Math" w:hAnsi="Cambria Math"/>
              </w:rPr>
              <m:t>χ</m:t>
            </m:r>
          </m:e>
          <m:sup>
            <m:r>
              <w:rPr>
                <w:rFonts w:ascii="Cambria Math" w:hAnsi="Cambria Math"/>
              </w:rPr>
              <m:t>2</m:t>
            </m:r>
          </m:sup>
        </m:sSup>
        <w:commentRangeEnd w:id="51"/>
        <m:r>
          <m:rPr>
            <m:sty m:val="p"/>
          </m:rPr>
          <w:rPr>
            <w:rStyle w:val="CommentReference"/>
          </w:rPr>
          <w:commentReference w:id="51"/>
        </m:r>
      </m:oMath>
      <w:r>
        <w:t xml:space="preserve"> tests are insufficient. In this scenario, then the “go-to” option would be a multinomial logistic regression (mlogit) model.</w:t>
      </w:r>
    </w:p>
    <w:p w14:paraId="4D0A7220" w14:textId="77777777" w:rsidR="00FC0951" w:rsidRDefault="00887D15">
      <w:pPr>
        <w:pStyle w:val="BodyText"/>
      </w:pPr>
      <w:r>
        <w:t xml:space="preserve">Noting again that a logistic model is the proper treatment for a categorical outcome with 2 levels, a multinomial logistic model practically generalizes the method for arbitrarily many levels. There is also a </w:t>
      </w:r>
      <w:hyperlink r:id="rId12">
        <w:r>
          <w:rPr>
            <w:rStyle w:val="Hyperlink"/>
          </w:rPr>
          <w:t>QMG memo</w:t>
        </w:r>
      </w:hyperlink>
      <w:r>
        <w:t xml:space="preserve"> on the topic for further reading.</w:t>
      </w:r>
    </w:p>
    <w:p w14:paraId="4D0A7221" w14:textId="77777777" w:rsidR="00FC0951" w:rsidRDefault="00887D15">
      <w:pPr>
        <w:pStyle w:val="BodyText"/>
      </w:pPr>
      <w:r>
        <w:t xml:space="preserve">For this example, we will be determining the effect of </w:t>
      </w:r>
      <w:r>
        <w:rPr>
          <w:rStyle w:val="VerbatimChar"/>
        </w:rPr>
        <w:t>treatment</w:t>
      </w:r>
      <w:r>
        <w:t xml:space="preserve"> on </w:t>
      </w:r>
      <w:r>
        <w:rPr>
          <w:rStyle w:val="VerbatimChar"/>
        </w:rPr>
        <w:t>favAnimals</w:t>
      </w:r>
      <w:r>
        <w:t xml:space="preserve"> while including </w:t>
      </w:r>
      <w:r>
        <w:rPr>
          <w:rStyle w:val="VerbatimChar"/>
        </w:rPr>
        <w:t>cities</w:t>
      </w:r>
      <w:r>
        <w:t xml:space="preserve">, </w:t>
      </w:r>
      <w:r>
        <w:rPr>
          <w:rStyle w:val="VerbatimChar"/>
        </w:rPr>
        <w:t>eduLevel</w:t>
      </w:r>
      <w:r>
        <w:t xml:space="preserve"> and </w:t>
      </w:r>
      <w:r>
        <w:rPr>
          <w:rStyle w:val="VerbatimChar"/>
        </w:rPr>
        <w:t>pre_income_raw</w:t>
      </w:r>
      <w:r>
        <w:t xml:space="preserve"> as covariates, drawing from the </w:t>
      </w:r>
      <w:r>
        <w:rPr>
          <w:rStyle w:val="VerbatimChar"/>
        </w:rPr>
        <w:t>mdrcAnalysis::sim_data_robust_reg</w:t>
      </w:r>
      <w:r>
        <w:t xml:space="preserve"> dataset.</w:t>
      </w:r>
    </w:p>
    <w:p w14:paraId="4D0A7222" w14:textId="77777777" w:rsidR="00FC0951" w:rsidRDefault="00887D15">
      <w:pPr>
        <w:pStyle w:val="SourceCode"/>
      </w:pPr>
      <w:r>
        <w:rPr>
          <w:rStyle w:val="CommentTok"/>
        </w:rPr>
        <w:t># Loading dataset</w:t>
      </w:r>
      <w:r>
        <w:br/>
      </w:r>
      <w:r>
        <w:rPr>
          <w:rStyle w:val="KeywordTok"/>
        </w:rPr>
        <w:t>data</w:t>
      </w:r>
      <w:r>
        <w:rPr>
          <w:rStyle w:val="NormalTok"/>
        </w:rPr>
        <w:t xml:space="preserve">(sim_data_robust_reg, </w:t>
      </w:r>
      <w:r>
        <w:rPr>
          <w:rStyle w:val="DataTypeTok"/>
        </w:rPr>
        <w:t>package =</w:t>
      </w:r>
      <w:r>
        <w:rPr>
          <w:rStyle w:val="NormalTok"/>
        </w:rPr>
        <w:t xml:space="preserve"> </w:t>
      </w:r>
      <w:r>
        <w:rPr>
          <w:rStyle w:val="StringTok"/>
        </w:rPr>
        <w:t>"mdrcAnalysis"</w:t>
      </w:r>
      <w:r>
        <w:rPr>
          <w:rStyle w:val="NormalTok"/>
        </w:rPr>
        <w:t>)</w:t>
      </w:r>
      <w:r>
        <w:br/>
      </w:r>
      <w:r>
        <w:rPr>
          <w:rStyle w:val="CommentTok"/>
        </w:rPr>
        <w:t># Making categoricals explicit and with desired reference levels for treatment</w:t>
      </w:r>
      <w:r>
        <w:br/>
      </w:r>
      <w:r>
        <w:rPr>
          <w:rStyle w:val="NormalTok"/>
        </w:rPr>
        <w:t>sim_data_robust_reg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favAnimals =</w:t>
      </w:r>
      <w:r>
        <w:rPr>
          <w:rStyle w:val="NormalTok"/>
        </w:rPr>
        <w:t xml:space="preserve"> </w:t>
      </w:r>
      <w:r>
        <w:rPr>
          <w:rStyle w:val="KeywordTok"/>
        </w:rPr>
        <w:t>factor</w:t>
      </w:r>
      <w:r>
        <w:rPr>
          <w:rStyle w:val="NormalTok"/>
        </w:rPr>
        <w:t xml:space="preserve">(favAnimals, </w:t>
      </w:r>
      <w:r>
        <w:rPr>
          <w:rStyle w:val="DataTypeTok"/>
        </w:rPr>
        <w:t>levels =</w:t>
      </w:r>
      <w:r>
        <w:rPr>
          <w:rStyle w:val="NormalTok"/>
        </w:rPr>
        <w:t xml:space="preserve"> </w:t>
      </w:r>
      <w:r>
        <w:rPr>
          <w:rStyle w:val="Keyword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w:t>
      </w:r>
      <w:r>
        <w:br/>
      </w:r>
      <w:r>
        <w:rPr>
          <w:rStyle w:val="NormalTok"/>
        </w:rPr>
        <w:t xml:space="preserve">    </w:t>
      </w:r>
      <w:r>
        <w:rPr>
          <w:rStyle w:val="DataTypeTok"/>
        </w:rPr>
        <w:t>treatment =</w:t>
      </w:r>
      <w:r>
        <w:rPr>
          <w:rStyle w:val="NormalTok"/>
        </w:rPr>
        <w:t xml:space="preserve"> </w:t>
      </w:r>
      <w:r>
        <w:rPr>
          <w:rStyle w:val="KeywordTok"/>
        </w:rPr>
        <w:t>factor</w:t>
      </w:r>
      <w:r>
        <w:rPr>
          <w:rStyle w:val="NormalTok"/>
        </w:rPr>
        <w:t xml:space="preserve">(treatment,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ataTypeTok"/>
        </w:rPr>
        <w:t>cities =</w:t>
      </w:r>
      <w:r>
        <w:rPr>
          <w:rStyle w:val="NormalTok"/>
        </w:rPr>
        <w:t xml:space="preserve"> </w:t>
      </w:r>
      <w:r>
        <w:rPr>
          <w:rStyle w:val="KeywordTok"/>
        </w:rPr>
        <w:t>factor</w:t>
      </w:r>
      <w:r>
        <w:rPr>
          <w:rStyle w:val="NormalTok"/>
        </w:rPr>
        <w:t>(cities)</w:t>
      </w:r>
      <w:r>
        <w:br/>
      </w:r>
      <w:r>
        <w:rPr>
          <w:rStyle w:val="NormalTok"/>
        </w:rPr>
        <w:t xml:space="preserve">  )</w:t>
      </w:r>
      <w:r>
        <w:br/>
      </w:r>
      <w:r>
        <w:rPr>
          <w:rStyle w:val="NormalTok"/>
        </w:rPr>
        <w:t xml:space="preserve">sim_data_robust_reg </w:t>
      </w:r>
      <w:r>
        <w:rPr>
          <w:rStyle w:val="OperatorTok"/>
        </w:rPr>
        <w:t>%&gt;%</w:t>
      </w:r>
      <w:r>
        <w:br/>
      </w:r>
      <w:r>
        <w:rPr>
          <w:rStyle w:val="StringTok"/>
        </w:rPr>
        <w:t xml:space="preserve">  </w:t>
      </w:r>
      <w:r>
        <w:rPr>
          <w:rStyle w:val="KeywordTok"/>
        </w:rPr>
        <w:t>select</w:t>
      </w:r>
      <w:r>
        <w:rPr>
          <w:rStyle w:val="NormalTok"/>
        </w:rPr>
        <w:t xml:space="preserve">(treatment, favAnimals, cities, eduLevel, pre_income_raw) </w:t>
      </w:r>
      <w:r>
        <w:rPr>
          <w:rStyle w:val="OperatorTok"/>
        </w:rPr>
        <w:t>%&gt;%</w:t>
      </w:r>
      <w:r>
        <w:br/>
      </w:r>
      <w:r>
        <w:rPr>
          <w:rStyle w:val="StringTok"/>
        </w:rPr>
        <w:t xml:space="preserve">  </w:t>
      </w:r>
      <w:r>
        <w:rPr>
          <w:rStyle w:val="KeywordTok"/>
        </w:rPr>
        <w:t>head</w:t>
      </w:r>
      <w:r>
        <w:rPr>
          <w:rStyle w:val="NormalTok"/>
        </w:rPr>
        <w:t>()</w:t>
      </w:r>
    </w:p>
    <w:tbl>
      <w:tblPr>
        <w:tblStyle w:val="Table"/>
        <w:tblW w:w="0" w:type="pct"/>
        <w:tblLook w:val="07E0" w:firstRow="1" w:lastRow="1" w:firstColumn="1" w:lastColumn="1" w:noHBand="1" w:noVBand="1"/>
      </w:tblPr>
      <w:tblGrid>
        <w:gridCol w:w="1332"/>
        <w:gridCol w:w="1454"/>
        <w:gridCol w:w="805"/>
        <w:gridCol w:w="1219"/>
        <w:gridCol w:w="2017"/>
      </w:tblGrid>
      <w:tr w:rsidR="00FC0951" w14:paraId="4D0A7228"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23" w14:textId="77777777" w:rsidR="00FC0951" w:rsidRDefault="00887D15">
            <w:pPr>
              <w:pStyle w:val="Compact"/>
            </w:pPr>
            <w:r>
              <w:t>treatment</w:t>
            </w:r>
          </w:p>
        </w:tc>
        <w:tc>
          <w:tcPr>
            <w:tcW w:w="0" w:type="auto"/>
            <w:tcBorders>
              <w:bottom w:val="single" w:sz="0" w:space="0" w:color="auto"/>
            </w:tcBorders>
            <w:vAlign w:val="bottom"/>
          </w:tcPr>
          <w:p w14:paraId="4D0A7224" w14:textId="77777777" w:rsidR="00FC0951" w:rsidRDefault="00887D15">
            <w:pPr>
              <w:pStyle w:val="Compact"/>
              <w:cnfStyle w:val="100000000000" w:firstRow="1" w:lastRow="0" w:firstColumn="0" w:lastColumn="0" w:oddVBand="0" w:evenVBand="0" w:oddHBand="0" w:evenHBand="0" w:firstRowFirstColumn="0" w:firstRowLastColumn="0" w:lastRowFirstColumn="0" w:lastRowLastColumn="0"/>
            </w:pPr>
            <w:r>
              <w:t>favAnimals</w:t>
            </w:r>
          </w:p>
        </w:tc>
        <w:tc>
          <w:tcPr>
            <w:tcW w:w="0" w:type="auto"/>
            <w:tcBorders>
              <w:bottom w:val="single" w:sz="0" w:space="0" w:color="auto"/>
            </w:tcBorders>
            <w:vAlign w:val="bottom"/>
          </w:tcPr>
          <w:p w14:paraId="4D0A7225" w14:textId="77777777" w:rsidR="00FC0951" w:rsidRDefault="00887D15">
            <w:pPr>
              <w:pStyle w:val="Compact"/>
              <w:cnfStyle w:val="100000000000" w:firstRow="1" w:lastRow="0" w:firstColumn="0" w:lastColumn="0" w:oddVBand="0" w:evenVBand="0" w:oddHBand="0" w:evenHBand="0" w:firstRowFirstColumn="0" w:firstRowLastColumn="0" w:lastRowFirstColumn="0" w:lastRowLastColumn="0"/>
            </w:pPr>
            <w:r>
              <w:t>cities</w:t>
            </w:r>
          </w:p>
        </w:tc>
        <w:tc>
          <w:tcPr>
            <w:tcW w:w="0" w:type="auto"/>
            <w:tcBorders>
              <w:bottom w:val="single" w:sz="0" w:space="0" w:color="auto"/>
            </w:tcBorders>
            <w:vAlign w:val="bottom"/>
          </w:tcPr>
          <w:p w14:paraId="4D0A7226"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eduLevel</w:t>
            </w:r>
          </w:p>
        </w:tc>
        <w:tc>
          <w:tcPr>
            <w:tcW w:w="0" w:type="auto"/>
            <w:tcBorders>
              <w:bottom w:val="single" w:sz="0" w:space="0" w:color="auto"/>
            </w:tcBorders>
            <w:vAlign w:val="bottom"/>
          </w:tcPr>
          <w:p w14:paraId="4D0A7227"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pre_income_raw</w:t>
            </w:r>
          </w:p>
        </w:tc>
      </w:tr>
      <w:tr w:rsidR="00FC0951" w14:paraId="4D0A722E"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29" w14:textId="77777777" w:rsidR="00FC0951" w:rsidRDefault="00887D15">
            <w:pPr>
              <w:pStyle w:val="Compact"/>
            </w:pPr>
            <w:r>
              <w:t>0</w:t>
            </w:r>
          </w:p>
        </w:tc>
        <w:tc>
          <w:tcPr>
            <w:tcW w:w="0" w:type="auto"/>
          </w:tcPr>
          <w:p w14:paraId="4D0A722A"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dog</w:t>
            </w:r>
          </w:p>
        </w:tc>
        <w:tc>
          <w:tcPr>
            <w:tcW w:w="0" w:type="auto"/>
          </w:tcPr>
          <w:p w14:paraId="4D0A722B"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2C"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2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7774.086</w:t>
            </w:r>
          </w:p>
        </w:tc>
      </w:tr>
      <w:tr w:rsidR="00FC0951" w14:paraId="4D0A7234"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2F" w14:textId="77777777" w:rsidR="00FC0951" w:rsidRDefault="00887D15">
            <w:pPr>
              <w:pStyle w:val="Compact"/>
            </w:pPr>
            <w:r>
              <w:t>1</w:t>
            </w:r>
          </w:p>
        </w:tc>
        <w:tc>
          <w:tcPr>
            <w:tcW w:w="0" w:type="auto"/>
          </w:tcPr>
          <w:p w14:paraId="4D0A7230"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cat</w:t>
            </w:r>
          </w:p>
        </w:tc>
        <w:tc>
          <w:tcPr>
            <w:tcW w:w="0" w:type="auto"/>
          </w:tcPr>
          <w:p w14:paraId="4D0A7231"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3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5</w:t>
            </w:r>
          </w:p>
        </w:tc>
        <w:tc>
          <w:tcPr>
            <w:tcW w:w="0" w:type="auto"/>
          </w:tcPr>
          <w:p w14:paraId="4D0A723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29456.055</w:t>
            </w:r>
          </w:p>
        </w:tc>
      </w:tr>
      <w:tr w:rsidR="00FC0951" w14:paraId="4D0A723A"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35" w14:textId="77777777" w:rsidR="00FC0951" w:rsidRDefault="00887D15">
            <w:pPr>
              <w:pStyle w:val="Compact"/>
            </w:pPr>
            <w:r>
              <w:t>1</w:t>
            </w:r>
          </w:p>
        </w:tc>
        <w:tc>
          <w:tcPr>
            <w:tcW w:w="0" w:type="auto"/>
          </w:tcPr>
          <w:p w14:paraId="4D0A7236"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cat</w:t>
            </w:r>
          </w:p>
        </w:tc>
        <w:tc>
          <w:tcPr>
            <w:tcW w:w="0" w:type="auto"/>
          </w:tcPr>
          <w:p w14:paraId="4D0A7237"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38"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14:paraId="4D0A723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21378.514</w:t>
            </w:r>
          </w:p>
        </w:tc>
      </w:tr>
      <w:tr w:rsidR="00FC0951" w14:paraId="4D0A7240"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3B" w14:textId="77777777" w:rsidR="00FC0951" w:rsidRDefault="00887D15">
            <w:pPr>
              <w:pStyle w:val="Compact"/>
            </w:pPr>
            <w:r>
              <w:t>0</w:t>
            </w:r>
          </w:p>
        </w:tc>
        <w:tc>
          <w:tcPr>
            <w:tcW w:w="0" w:type="auto"/>
          </w:tcPr>
          <w:p w14:paraId="4D0A723C"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croc</w:t>
            </w:r>
          </w:p>
        </w:tc>
        <w:tc>
          <w:tcPr>
            <w:tcW w:w="0" w:type="auto"/>
          </w:tcPr>
          <w:p w14:paraId="4D0A723D"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3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3F"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7887.680</w:t>
            </w:r>
          </w:p>
        </w:tc>
      </w:tr>
      <w:tr w:rsidR="00FC0951" w14:paraId="4D0A7246"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41" w14:textId="77777777" w:rsidR="00FC0951" w:rsidRDefault="00887D15">
            <w:pPr>
              <w:pStyle w:val="Compact"/>
            </w:pPr>
            <w:r>
              <w:t>1</w:t>
            </w:r>
          </w:p>
        </w:tc>
        <w:tc>
          <w:tcPr>
            <w:tcW w:w="0" w:type="auto"/>
          </w:tcPr>
          <w:p w14:paraId="4D0A7242"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cat</w:t>
            </w:r>
          </w:p>
        </w:tc>
        <w:tc>
          <w:tcPr>
            <w:tcW w:w="0" w:type="auto"/>
          </w:tcPr>
          <w:p w14:paraId="4D0A7243"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44"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14:paraId="4D0A7245"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31355.188</w:t>
            </w:r>
          </w:p>
        </w:tc>
      </w:tr>
      <w:tr w:rsidR="00FC0951" w14:paraId="4D0A724C"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47" w14:textId="77777777" w:rsidR="00FC0951" w:rsidRDefault="00887D15">
            <w:pPr>
              <w:pStyle w:val="Compact"/>
            </w:pPr>
            <w:r>
              <w:t>1</w:t>
            </w:r>
          </w:p>
        </w:tc>
        <w:tc>
          <w:tcPr>
            <w:tcW w:w="0" w:type="auto"/>
          </w:tcPr>
          <w:p w14:paraId="4D0A7248"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dog</w:t>
            </w:r>
          </w:p>
        </w:tc>
        <w:tc>
          <w:tcPr>
            <w:tcW w:w="0" w:type="auto"/>
          </w:tcPr>
          <w:p w14:paraId="4D0A7249"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4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14:paraId="4D0A724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11980.657</w:t>
            </w:r>
          </w:p>
        </w:tc>
      </w:tr>
    </w:tbl>
    <w:p w14:paraId="4D0A724D" w14:textId="77777777" w:rsidR="00FC0951" w:rsidRDefault="00887D15">
      <w:pPr>
        <w:pStyle w:val="BodyText"/>
      </w:pPr>
      <w:r>
        <w:t xml:space="preserve">Here we will be using the </w:t>
      </w:r>
      <w:r>
        <w:rPr>
          <w:rStyle w:val="VerbatimChar"/>
        </w:rPr>
        <w:t>nnet</w:t>
      </w:r>
      <w:r>
        <w:t xml:space="preserve"> package to perform our analyses. This package is explicitly focused on neural network/machine learning work which funnily enough, logistic regressions are a common facet of.</w:t>
      </w:r>
    </w:p>
    <w:p w14:paraId="4D0A724E" w14:textId="77777777" w:rsidR="00FC0951" w:rsidRDefault="00887D15">
      <w:pPr>
        <w:pStyle w:val="BodyText"/>
      </w:pPr>
      <w:r>
        <w:t xml:space="preserve">Running the model proceeds similarly to the analogous linear model; however, here I am scaling the quantitative </w:t>
      </w:r>
      <w:r>
        <w:rPr>
          <w:rStyle w:val="VerbatimChar"/>
        </w:rPr>
        <w:t>pre_income_raw</w:t>
      </w:r>
      <w:r>
        <w:t xml:space="preserve"> for performance and convergence reasons. It is unnecessary here but good to keep in mind if you run into computational issues.</w:t>
      </w:r>
    </w:p>
    <w:p w14:paraId="4D0A724F" w14:textId="77777777" w:rsidR="00FC0951" w:rsidRDefault="00887D15">
      <w:pPr>
        <w:pStyle w:val="SourceCode"/>
      </w:pPr>
      <w:r>
        <w:rPr>
          <w:rStyle w:val="KeywordTok"/>
        </w:rPr>
        <w:lastRenderedPageBreak/>
        <w:t>library</w:t>
      </w:r>
      <w:r>
        <w:rPr>
          <w:rStyle w:val="NormalTok"/>
        </w:rPr>
        <w:t>(nnet)</w:t>
      </w:r>
      <w:r>
        <w:br/>
      </w:r>
      <w:r>
        <w:rPr>
          <w:rStyle w:val="NormalTok"/>
        </w:rPr>
        <w:t>mlogit_model &lt;-</w:t>
      </w:r>
      <w:r>
        <w:rPr>
          <w:rStyle w:val="StringTok"/>
        </w:rPr>
        <w:t xml:space="preserve"> </w:t>
      </w:r>
      <w:r>
        <w:rPr>
          <w:rStyle w:val="KeywordTok"/>
        </w:rPr>
        <w:t>multinom</w:t>
      </w:r>
      <w:r>
        <w:rPr>
          <w:rStyle w:val="NormalTok"/>
        </w:rPr>
        <w:t>(</w:t>
      </w:r>
      <w:r>
        <w:br/>
      </w:r>
      <w:r>
        <w:rPr>
          <w:rStyle w:val="NormalTok"/>
        </w:rPr>
        <w:t xml:space="preserve">  favAnimals </w:t>
      </w:r>
      <w:r>
        <w:rPr>
          <w:rStyle w:val="OperatorTok"/>
        </w:rPr>
        <w:t>~</w:t>
      </w:r>
      <w:r>
        <w:rPr>
          <w:rStyle w:val="StringTok"/>
        </w:rPr>
        <w:t xml:space="preserve"> </w:t>
      </w:r>
      <w:r>
        <w:rPr>
          <w:rStyle w:val="NormalTok"/>
        </w:rPr>
        <w:t xml:space="preserve">cities </w:t>
      </w:r>
      <w:r>
        <w:rPr>
          <w:rStyle w:val="OperatorTok"/>
        </w:rPr>
        <w:t>+</w:t>
      </w:r>
      <w:r>
        <w:rPr>
          <w:rStyle w:val="StringTok"/>
        </w:rPr>
        <w:t xml:space="preserve"> </w:t>
      </w:r>
      <w:r>
        <w:rPr>
          <w:rStyle w:val="NormalTok"/>
        </w:rPr>
        <w:t xml:space="preserve">eduLevel </w:t>
      </w:r>
      <w:r>
        <w:rPr>
          <w:rStyle w:val="OperatorTok"/>
        </w:rPr>
        <w:t>+</w:t>
      </w:r>
      <w:r>
        <w:rPr>
          <w:rStyle w:val="StringTok"/>
        </w:rPr>
        <w:t xml:space="preserve"> </w:t>
      </w:r>
      <w:r>
        <w:rPr>
          <w:rStyle w:val="KeywordTok"/>
        </w:rPr>
        <w:t>scale</w:t>
      </w:r>
      <w:r>
        <w:rPr>
          <w:rStyle w:val="NormalTok"/>
        </w:rPr>
        <w:t xml:space="preserve">(pre_income_raw) </w:t>
      </w:r>
      <w:r>
        <w:rPr>
          <w:rStyle w:val="OperatorTok"/>
        </w:rPr>
        <w:t>+</w:t>
      </w:r>
      <w:r>
        <w:rPr>
          <w:rStyle w:val="StringTok"/>
        </w:rPr>
        <w:t xml:space="preserve"> </w:t>
      </w:r>
      <w:r>
        <w:rPr>
          <w:rStyle w:val="NormalTok"/>
        </w:rPr>
        <w:t>treatment,</w:t>
      </w:r>
      <w:r>
        <w:br/>
      </w:r>
      <w:r>
        <w:rPr>
          <w:rStyle w:val="NormalTok"/>
        </w:rPr>
        <w:t xml:space="preserve">  </w:t>
      </w:r>
      <w:r>
        <w:rPr>
          <w:rStyle w:val="DataTypeTok"/>
        </w:rPr>
        <w:t>data =</w:t>
      </w:r>
      <w:r>
        <w:rPr>
          <w:rStyle w:val="NormalTok"/>
        </w:rPr>
        <w:t xml:space="preserve"> sim_data_robust_reg</w:t>
      </w:r>
      <w:r>
        <w:br/>
      </w:r>
      <w:r>
        <w:rPr>
          <w:rStyle w:val="NormalTok"/>
        </w:rPr>
        <w:t>)</w:t>
      </w:r>
    </w:p>
    <w:p w14:paraId="4D0A7250" w14:textId="77777777" w:rsidR="00FC0951" w:rsidRDefault="00887D15">
      <w:pPr>
        <w:pStyle w:val="SourceCode"/>
      </w:pPr>
      <w:r>
        <w:rPr>
          <w:rStyle w:val="VerbatimChar"/>
        </w:rPr>
        <w:t>## # weights:  27 (16 variable)</w:t>
      </w:r>
      <w:r>
        <w:br/>
      </w:r>
      <w:r>
        <w:rPr>
          <w:rStyle w:val="VerbatimChar"/>
        </w:rPr>
        <w:t xml:space="preserve">## initial  value 354.851769 </w:t>
      </w:r>
      <w:r>
        <w:br/>
      </w:r>
      <w:r>
        <w:rPr>
          <w:rStyle w:val="VerbatimChar"/>
        </w:rPr>
        <w:t>## iter  10 value 347.147846</w:t>
      </w:r>
      <w:r>
        <w:br/>
      </w:r>
      <w:r>
        <w:rPr>
          <w:rStyle w:val="VerbatimChar"/>
        </w:rPr>
        <w:t>## iter  20 value 346.622167</w:t>
      </w:r>
      <w:r>
        <w:br/>
      </w:r>
      <w:r>
        <w:rPr>
          <w:rStyle w:val="VerbatimChar"/>
        </w:rPr>
        <w:t xml:space="preserve">## final  value 346.622122 </w:t>
      </w:r>
      <w:r>
        <w:br/>
      </w:r>
      <w:r>
        <w:rPr>
          <w:rStyle w:val="VerbatimChar"/>
        </w:rPr>
        <w:t>## converged</w:t>
      </w:r>
    </w:p>
    <w:p w14:paraId="4D0A7251" w14:textId="77777777" w:rsidR="00FC0951" w:rsidRDefault="00887D15">
      <w:pPr>
        <w:pStyle w:val="FirstParagraph"/>
      </w:pPr>
      <w:r>
        <w:t xml:space="preserve">Here we see that calling </w:t>
      </w:r>
      <w:r>
        <w:rPr>
          <w:rStyle w:val="VerbatimChar"/>
        </w:rPr>
        <w:t>multinom</w:t>
      </w:r>
      <w:r>
        <w:t xml:space="preserve"> actually produces output despite our direct assignment to a variable. MNL is an iterative estimation process and this output exists to inform the user of its progress every 10 iterations. This output can be removed by setting </w:t>
      </w:r>
      <w:r>
        <w:rPr>
          <w:rStyle w:val="VerbatimChar"/>
        </w:rPr>
        <w:t>trace = FALSE</w:t>
      </w:r>
      <w:r>
        <w:t>.</w:t>
      </w:r>
    </w:p>
    <w:p w14:paraId="4D0A7252" w14:textId="77777777" w:rsidR="00FC0951" w:rsidRDefault="00887D15">
      <w:pPr>
        <w:pStyle w:val="SourceCode"/>
      </w:pPr>
      <w:r>
        <w:rPr>
          <w:rStyle w:val="NormalTok"/>
        </w:rPr>
        <w:t>mlogit_model &lt;-</w:t>
      </w:r>
      <w:r>
        <w:rPr>
          <w:rStyle w:val="StringTok"/>
        </w:rPr>
        <w:t xml:space="preserve"> </w:t>
      </w:r>
      <w:r>
        <w:rPr>
          <w:rStyle w:val="KeywordTok"/>
        </w:rPr>
        <w:t>multinom</w:t>
      </w:r>
      <w:r>
        <w:rPr>
          <w:rStyle w:val="NormalTok"/>
        </w:rPr>
        <w:t>(</w:t>
      </w:r>
      <w:r>
        <w:br/>
      </w:r>
      <w:r>
        <w:rPr>
          <w:rStyle w:val="NormalTok"/>
        </w:rPr>
        <w:t xml:space="preserve">  favAnimals </w:t>
      </w:r>
      <w:r>
        <w:rPr>
          <w:rStyle w:val="OperatorTok"/>
        </w:rPr>
        <w:t>~</w:t>
      </w:r>
      <w:r>
        <w:rPr>
          <w:rStyle w:val="StringTok"/>
        </w:rPr>
        <w:t xml:space="preserve"> </w:t>
      </w:r>
      <w:r>
        <w:rPr>
          <w:rStyle w:val="NormalTok"/>
        </w:rPr>
        <w:t xml:space="preserve">cities </w:t>
      </w:r>
      <w:r>
        <w:rPr>
          <w:rStyle w:val="OperatorTok"/>
        </w:rPr>
        <w:t>+</w:t>
      </w:r>
      <w:r>
        <w:rPr>
          <w:rStyle w:val="StringTok"/>
        </w:rPr>
        <w:t xml:space="preserve"> </w:t>
      </w:r>
      <w:r>
        <w:rPr>
          <w:rStyle w:val="NormalTok"/>
        </w:rPr>
        <w:t xml:space="preserve">eduLevel </w:t>
      </w:r>
      <w:r>
        <w:rPr>
          <w:rStyle w:val="OperatorTok"/>
        </w:rPr>
        <w:t>+</w:t>
      </w:r>
      <w:r>
        <w:rPr>
          <w:rStyle w:val="StringTok"/>
        </w:rPr>
        <w:t xml:space="preserve"> </w:t>
      </w:r>
      <w:r>
        <w:rPr>
          <w:rStyle w:val="KeywordTok"/>
        </w:rPr>
        <w:t>scale</w:t>
      </w:r>
      <w:r>
        <w:rPr>
          <w:rStyle w:val="NormalTok"/>
        </w:rPr>
        <w:t xml:space="preserve">(pre_income_raw) </w:t>
      </w:r>
      <w:r>
        <w:rPr>
          <w:rStyle w:val="OperatorTok"/>
        </w:rPr>
        <w:t>+</w:t>
      </w:r>
      <w:r>
        <w:rPr>
          <w:rStyle w:val="StringTok"/>
        </w:rPr>
        <w:t xml:space="preserve"> </w:t>
      </w:r>
      <w:r>
        <w:rPr>
          <w:rStyle w:val="NormalTok"/>
        </w:rPr>
        <w:t>treatment,</w:t>
      </w:r>
      <w:r>
        <w:br/>
      </w:r>
      <w:r>
        <w:rPr>
          <w:rStyle w:val="NormalTok"/>
        </w:rPr>
        <w:t xml:space="preserve">  </w:t>
      </w:r>
      <w:r>
        <w:rPr>
          <w:rStyle w:val="DataTypeTok"/>
        </w:rPr>
        <w:t>data =</w:t>
      </w:r>
      <w:r>
        <w:rPr>
          <w:rStyle w:val="NormalTok"/>
        </w:rPr>
        <w:t xml:space="preserve"> sim_data_robust_reg,</w:t>
      </w:r>
      <w:r>
        <w:br/>
      </w:r>
      <w:r>
        <w:rPr>
          <w:rStyle w:val="NormalTok"/>
        </w:rPr>
        <w:t xml:space="preserve">  </w:t>
      </w:r>
      <w:r>
        <w:rPr>
          <w:rStyle w:val="DataTypeTok"/>
        </w:rPr>
        <w:t>trace =</w:t>
      </w:r>
      <w:r>
        <w:rPr>
          <w:rStyle w:val="NormalTok"/>
        </w:rPr>
        <w:t xml:space="preserve"> </w:t>
      </w:r>
      <w:r>
        <w:rPr>
          <w:rStyle w:val="OtherTok"/>
        </w:rPr>
        <w:t>FALSE</w:t>
      </w:r>
      <w:r>
        <w:br/>
      </w:r>
      <w:r>
        <w:rPr>
          <w:rStyle w:val="NormalTok"/>
        </w:rPr>
        <w:t>)</w:t>
      </w:r>
    </w:p>
    <w:p w14:paraId="4D0A7253" w14:textId="0DC3F532" w:rsidR="00FC0951" w:rsidRDefault="00887D15">
      <w:pPr>
        <w:pStyle w:val="FirstParagraph"/>
      </w:pPr>
      <w:r>
        <w:t xml:space="preserve">We can see simply cleaned results by once again using the </w:t>
      </w:r>
      <w:r>
        <w:rPr>
          <w:rStyle w:val="VerbatimChar"/>
        </w:rPr>
        <w:t>broom</w:t>
      </w:r>
      <w:r>
        <w:t xml:space="preserve"> package. The </w:t>
      </w:r>
      <m:oMath>
        <m:r>
          <w:rPr>
            <w:rFonts w:ascii="Cambria Math" w:hAnsi="Cambria Math"/>
          </w:rPr>
          <m:t>p</m:t>
        </m:r>
      </m:oMath>
      <w:r>
        <w:t xml:space="preserve">-value listed here is The result of a Wald z-test which is not actually calculated by </w:t>
      </w:r>
      <w:r>
        <w:rPr>
          <w:rStyle w:val="VerbatimChar"/>
        </w:rPr>
        <w:t>nnet</w:t>
      </w:r>
      <w:r>
        <w:t xml:space="preserve"> but rather by </w:t>
      </w:r>
      <w:r>
        <w:rPr>
          <w:rStyle w:val="VerbatimChar"/>
        </w:rPr>
        <w:t>broom</w:t>
      </w:r>
      <w:r>
        <w:t xml:space="preserve">. </w:t>
      </w:r>
      <w:moveFromRangeStart w:id="52" w:author="Amy Taub" w:date="2024-06-12T12:27:00Z" w:name="move169087691"/>
      <w:moveFrom w:id="53" w:author="Amy Taub" w:date="2024-06-12T12:27:00Z">
        <w:r w:rsidDel="008B2DD3">
          <w:t>One significant reason why logistic models are often avoided is because of the difficulty in interpreting the results in human terms aside from direction of effect.</w:t>
        </w:r>
      </w:moveFrom>
      <w:moveFromRangeEnd w:id="52"/>
    </w:p>
    <w:p w14:paraId="4D0A7254" w14:textId="77777777" w:rsidR="00FC0951" w:rsidRDefault="00887D15">
      <w:pPr>
        <w:pStyle w:val="SourceCode"/>
      </w:pPr>
      <w:r>
        <w:rPr>
          <w:rStyle w:val="CommentTok"/>
        </w:rPr>
        <w:t># Using broom</w:t>
      </w:r>
      <w:r>
        <w:br/>
      </w:r>
      <w:r>
        <w:rPr>
          <w:rStyle w:val="KeywordTok"/>
        </w:rPr>
        <w:t>tidy</w:t>
      </w:r>
      <w:r>
        <w:rPr>
          <w:rStyle w:val="NormalTok"/>
        </w:rPr>
        <w:t xml:space="preserve">(mlogit_model)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"treatment1"</w:t>
      </w:r>
      <w:r>
        <w:rPr>
          <w:rStyle w:val="NormalTok"/>
        </w:rPr>
        <w:t>)</w:t>
      </w:r>
    </w:p>
    <w:tbl>
      <w:tblPr>
        <w:tblStyle w:val="Table"/>
        <w:tblW w:w="3982" w:type="pct"/>
        <w:tblLook w:val="07E0" w:firstRow="1" w:lastRow="1" w:firstColumn="1" w:lastColumn="1" w:noHBand="1" w:noVBand="1"/>
      </w:tblPr>
      <w:tblGrid>
        <w:gridCol w:w="931"/>
        <w:gridCol w:w="1377"/>
        <w:gridCol w:w="1329"/>
        <w:gridCol w:w="1329"/>
        <w:gridCol w:w="1196"/>
        <w:gridCol w:w="1329"/>
      </w:tblGrid>
      <w:tr w:rsidR="00FC0951" w14:paraId="4D0A725B" w14:textId="77777777" w:rsidTr="008B2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55" w14:textId="77777777" w:rsidR="00FC0951" w:rsidRDefault="00887D15">
            <w:pPr>
              <w:pStyle w:val="Compact"/>
            </w:pPr>
            <w:r>
              <w:t>y.level</w:t>
            </w:r>
          </w:p>
        </w:tc>
        <w:tc>
          <w:tcPr>
            <w:tcW w:w="0" w:type="auto"/>
            <w:tcBorders>
              <w:bottom w:val="single" w:sz="0" w:space="0" w:color="auto"/>
            </w:tcBorders>
            <w:vAlign w:val="bottom"/>
          </w:tcPr>
          <w:p w14:paraId="4D0A7256" w14:textId="77777777" w:rsidR="00FC0951" w:rsidRDefault="00887D15">
            <w:pPr>
              <w:pStyle w:val="Compact"/>
              <w:cnfStyle w:val="100000000000" w:firstRow="1" w:lastRow="0" w:firstColumn="0" w:lastColumn="0" w:oddVBand="0" w:evenVBand="0" w:oddHBand="0" w:evenHBand="0" w:firstRowFirstColumn="0" w:firstRowLastColumn="0" w:lastRowFirstColumn="0" w:lastRowLastColumn="0"/>
            </w:pPr>
            <w:r>
              <w:t>term</w:t>
            </w:r>
          </w:p>
        </w:tc>
        <w:tc>
          <w:tcPr>
            <w:tcW w:w="0" w:type="auto"/>
            <w:tcBorders>
              <w:bottom w:val="single" w:sz="0" w:space="0" w:color="auto"/>
            </w:tcBorders>
            <w:vAlign w:val="bottom"/>
          </w:tcPr>
          <w:p w14:paraId="4D0A7257"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estimate</w:t>
            </w:r>
          </w:p>
        </w:tc>
        <w:tc>
          <w:tcPr>
            <w:tcW w:w="0" w:type="auto"/>
            <w:tcBorders>
              <w:bottom w:val="single" w:sz="0" w:space="0" w:color="auto"/>
            </w:tcBorders>
            <w:vAlign w:val="bottom"/>
          </w:tcPr>
          <w:p w14:paraId="4D0A7258"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std.error</w:t>
            </w:r>
          </w:p>
        </w:tc>
        <w:tc>
          <w:tcPr>
            <w:tcW w:w="0" w:type="auto"/>
            <w:tcBorders>
              <w:bottom w:val="single" w:sz="0" w:space="0" w:color="auto"/>
            </w:tcBorders>
            <w:vAlign w:val="bottom"/>
          </w:tcPr>
          <w:p w14:paraId="4D0A7259"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tcW w:w="0" w:type="auto"/>
            <w:tcBorders>
              <w:bottom w:val="single" w:sz="0" w:space="0" w:color="auto"/>
            </w:tcBorders>
            <w:vAlign w:val="bottom"/>
          </w:tcPr>
          <w:p w14:paraId="4D0A725A"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r>
      <w:tr w:rsidR="00FC0951" w14:paraId="4D0A7262" w14:textId="77777777" w:rsidTr="008B2DD3">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5C" w14:textId="77777777" w:rsidR="00FC0951" w:rsidRDefault="00887D15">
            <w:pPr>
              <w:pStyle w:val="Compact"/>
            </w:pPr>
            <w:r>
              <w:t>croc</w:t>
            </w:r>
          </w:p>
        </w:tc>
        <w:tc>
          <w:tcPr>
            <w:tcW w:w="0" w:type="auto"/>
          </w:tcPr>
          <w:p w14:paraId="4D0A725D"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treatment1</w:t>
            </w:r>
          </w:p>
        </w:tc>
        <w:tc>
          <w:tcPr>
            <w:tcW w:w="0" w:type="auto"/>
          </w:tcPr>
          <w:p w14:paraId="4D0A725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0.1875968</w:t>
            </w:r>
          </w:p>
        </w:tc>
        <w:tc>
          <w:tcPr>
            <w:tcW w:w="0" w:type="auto"/>
          </w:tcPr>
          <w:p w14:paraId="4D0A725F"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0.2798265</w:t>
            </w:r>
          </w:p>
        </w:tc>
        <w:tc>
          <w:tcPr>
            <w:tcW w:w="0" w:type="auto"/>
          </w:tcPr>
          <w:p w14:paraId="4D0A7260"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0.670404</w:t>
            </w:r>
          </w:p>
        </w:tc>
        <w:tc>
          <w:tcPr>
            <w:tcW w:w="0" w:type="auto"/>
          </w:tcPr>
          <w:p w14:paraId="4D0A726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0.5026003</w:t>
            </w:r>
          </w:p>
        </w:tc>
      </w:tr>
      <w:tr w:rsidR="00FC0951" w14:paraId="4D0A7269" w14:textId="77777777" w:rsidTr="008B2DD3">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63" w14:textId="77777777" w:rsidR="00FC0951" w:rsidRDefault="00887D15">
            <w:pPr>
              <w:pStyle w:val="Compact"/>
            </w:pPr>
            <w:r>
              <w:t>dog</w:t>
            </w:r>
          </w:p>
        </w:tc>
        <w:tc>
          <w:tcPr>
            <w:tcW w:w="0" w:type="auto"/>
          </w:tcPr>
          <w:p w14:paraId="4D0A7264"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treatment1</w:t>
            </w:r>
          </w:p>
        </w:tc>
        <w:tc>
          <w:tcPr>
            <w:tcW w:w="0" w:type="auto"/>
          </w:tcPr>
          <w:p w14:paraId="4D0A7265"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0.4497142</w:t>
            </w:r>
          </w:p>
        </w:tc>
        <w:tc>
          <w:tcPr>
            <w:tcW w:w="0" w:type="auto"/>
          </w:tcPr>
          <w:p w14:paraId="4D0A726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0.2807859</w:t>
            </w:r>
          </w:p>
        </w:tc>
        <w:tc>
          <w:tcPr>
            <w:tcW w:w="0" w:type="auto"/>
          </w:tcPr>
          <w:p w14:paraId="4D0A7267"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1.601627</w:t>
            </w:r>
          </w:p>
        </w:tc>
        <w:tc>
          <w:tcPr>
            <w:tcW w:w="0" w:type="auto"/>
          </w:tcPr>
          <w:p w14:paraId="4D0A7268"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0.1092382</w:t>
            </w:r>
          </w:p>
        </w:tc>
      </w:tr>
    </w:tbl>
    <w:p w14:paraId="60422994" w14:textId="77777777" w:rsidR="008B2DD3" w:rsidRDefault="008B2DD3" w:rsidP="008B2DD3">
      <w:pPr>
        <w:pStyle w:val="FirstParagraph"/>
        <w:rPr>
          <w:moveTo w:id="54" w:author="Amy Taub" w:date="2024-06-12T12:27:00Z"/>
        </w:rPr>
      </w:pPr>
      <w:moveToRangeStart w:id="55" w:author="Amy Taub" w:date="2024-06-12T12:27:00Z" w:name="move169087691"/>
      <w:moveTo w:id="56" w:author="Amy Taub" w:date="2024-06-12T12:27:00Z">
        <w:r>
          <w:t>One significant reason why logistic models are often avoided is because of the difficulty in interpreting the results in human terms aside from direction of effect.</w:t>
        </w:r>
      </w:moveTo>
    </w:p>
    <w:moveToRangeEnd w:id="55"/>
    <w:p w14:paraId="4D0A726A" w14:textId="492EC3F4" w:rsidR="00FC0951" w:rsidRDefault="00887D15">
      <w:pPr>
        <w:pStyle w:val="BodyText"/>
      </w:pPr>
      <w:r>
        <w:t xml:space="preserve">The </w:t>
      </w:r>
      <w:r>
        <w:rPr>
          <w:rStyle w:val="VerbatimChar"/>
        </w:rPr>
        <w:t>broom</w:t>
      </w:r>
      <w:r>
        <w:t xml:space="preserve"> also makes it trivial to exponentiate results which aids significantly in interpretability by providing direct odds ratios. </w:t>
      </w:r>
      <w:del w:id="57" w:author="Amy Taub" w:date="2024-06-12T12:28:00Z">
        <w:r w:rsidDel="004A43AA">
          <w:delText xml:space="preserve">Here </w:delText>
        </w:r>
      </w:del>
      <w:ins w:id="58" w:author="Amy Taub" w:date="2024-06-12T12:28:00Z">
        <w:r w:rsidR="004A43AA">
          <w:t xml:space="preserve">Below, </w:t>
        </w:r>
      </w:ins>
      <w:r>
        <w:t xml:space="preserve">we can interpret the results </w:t>
      </w:r>
      <w:commentRangeStart w:id="59"/>
      <w:r>
        <w:t>as</w:t>
      </w:r>
      <w:commentRangeEnd w:id="59"/>
      <w:r w:rsidR="00320080">
        <w:rPr>
          <w:rStyle w:val="CommentReference"/>
        </w:rPr>
        <w:commentReference w:id="59"/>
      </w:r>
      <w:r>
        <w:t>:</w:t>
      </w:r>
    </w:p>
    <w:p w14:paraId="4D0A726B" w14:textId="77777777" w:rsidR="00FC0951" w:rsidRDefault="00887D15">
      <w:pPr>
        <w:pStyle w:val="Compact"/>
        <w:numPr>
          <w:ilvl w:val="0"/>
          <w:numId w:val="27"/>
        </w:numPr>
      </w:pPr>
      <w:r>
        <w:t>Given every other covariate in the model, being in the treatment group increases the odds of being in the “croc” category vs the baseline “cat” category by 1.21.</w:t>
      </w:r>
    </w:p>
    <w:p w14:paraId="4D0A726C" w14:textId="77777777" w:rsidR="00FC0951" w:rsidRDefault="00887D15">
      <w:pPr>
        <w:pStyle w:val="Compact"/>
        <w:numPr>
          <w:ilvl w:val="0"/>
          <w:numId w:val="27"/>
        </w:numPr>
      </w:pPr>
      <w:r>
        <w:t>Given every other covariate in the model, being in the treatment group increases the odds of being in the “dog” category vs the baseline “cat” category by 1.57.</w:t>
      </w:r>
    </w:p>
    <w:p w14:paraId="4D0A726D" w14:textId="77777777" w:rsidR="00FC0951" w:rsidRDefault="00887D15">
      <w:pPr>
        <w:pStyle w:val="Compact"/>
        <w:numPr>
          <w:ilvl w:val="0"/>
          <w:numId w:val="27"/>
        </w:numPr>
      </w:pPr>
      <w:r>
        <w:t xml:space="preserve">The </w:t>
      </w:r>
      <m:oMath>
        <m:r>
          <w:rPr>
            <w:rFonts w:ascii="Cambria Math" w:hAnsi="Cambria Math"/>
          </w:rPr>
          <m:t>p</m:t>
        </m:r>
      </m:oMath>
      <w:r>
        <w:t>-value indicates the probability that, given all other coefficients are present, that the specified coefficient is equal to 0.</w:t>
      </w:r>
    </w:p>
    <w:p w14:paraId="4D0A726E" w14:textId="77777777" w:rsidR="00FC0951" w:rsidRDefault="00887D15">
      <w:pPr>
        <w:pStyle w:val="SourceCode"/>
      </w:pPr>
      <w:r>
        <w:rPr>
          <w:rStyle w:val="CommentTok"/>
        </w:rPr>
        <w:lastRenderedPageBreak/>
        <w:t># Using broom</w:t>
      </w:r>
      <w:r>
        <w:br/>
      </w:r>
      <w:r>
        <w:rPr>
          <w:rStyle w:val="KeywordTok"/>
        </w:rPr>
        <w:t>tidy</w:t>
      </w:r>
      <w:r>
        <w:rPr>
          <w:rStyle w:val="NormalTok"/>
        </w:rPr>
        <w:t xml:space="preserve">(mlogit_model, </w:t>
      </w:r>
      <w:r>
        <w:rPr>
          <w:rStyle w:val="DataTypeTok"/>
        </w:rPr>
        <w:t>exponentiate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"treatment1"</w:t>
      </w:r>
      <w:r>
        <w:rPr>
          <w:rStyle w:val="NormalTok"/>
        </w:rPr>
        <w:t>)</w:t>
      </w:r>
    </w:p>
    <w:tbl>
      <w:tblPr>
        <w:tblStyle w:val="Table"/>
        <w:tblW w:w="0" w:type="pct"/>
        <w:tblLook w:val="07E0" w:firstRow="1" w:lastRow="1" w:firstColumn="1" w:lastColumn="1" w:noHBand="1" w:noVBand="1"/>
      </w:tblPr>
      <w:tblGrid>
        <w:gridCol w:w="930"/>
        <w:gridCol w:w="1377"/>
        <w:gridCol w:w="1196"/>
        <w:gridCol w:w="1329"/>
        <w:gridCol w:w="1196"/>
        <w:gridCol w:w="1329"/>
      </w:tblGrid>
      <w:tr w:rsidR="00FC0951" w14:paraId="4D0A7275"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6F" w14:textId="77777777" w:rsidR="00FC0951" w:rsidRDefault="00887D15">
            <w:pPr>
              <w:pStyle w:val="Compact"/>
            </w:pPr>
            <w:r>
              <w:t>y.level</w:t>
            </w:r>
          </w:p>
        </w:tc>
        <w:tc>
          <w:tcPr>
            <w:tcW w:w="0" w:type="auto"/>
            <w:tcBorders>
              <w:bottom w:val="single" w:sz="0" w:space="0" w:color="auto"/>
            </w:tcBorders>
            <w:vAlign w:val="bottom"/>
          </w:tcPr>
          <w:p w14:paraId="4D0A7270" w14:textId="77777777" w:rsidR="00FC0951" w:rsidRDefault="00887D15">
            <w:pPr>
              <w:pStyle w:val="Compact"/>
              <w:cnfStyle w:val="100000000000" w:firstRow="1" w:lastRow="0" w:firstColumn="0" w:lastColumn="0" w:oddVBand="0" w:evenVBand="0" w:oddHBand="0" w:evenHBand="0" w:firstRowFirstColumn="0" w:firstRowLastColumn="0" w:lastRowFirstColumn="0" w:lastRowLastColumn="0"/>
            </w:pPr>
            <w:r>
              <w:t>term</w:t>
            </w:r>
          </w:p>
        </w:tc>
        <w:tc>
          <w:tcPr>
            <w:tcW w:w="0" w:type="auto"/>
            <w:tcBorders>
              <w:bottom w:val="single" w:sz="0" w:space="0" w:color="auto"/>
            </w:tcBorders>
            <w:vAlign w:val="bottom"/>
          </w:tcPr>
          <w:p w14:paraId="4D0A7271"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estimate</w:t>
            </w:r>
          </w:p>
        </w:tc>
        <w:tc>
          <w:tcPr>
            <w:tcW w:w="0" w:type="auto"/>
            <w:tcBorders>
              <w:bottom w:val="single" w:sz="0" w:space="0" w:color="auto"/>
            </w:tcBorders>
            <w:vAlign w:val="bottom"/>
          </w:tcPr>
          <w:p w14:paraId="4D0A7272"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std.error</w:t>
            </w:r>
          </w:p>
        </w:tc>
        <w:tc>
          <w:tcPr>
            <w:tcW w:w="0" w:type="auto"/>
            <w:tcBorders>
              <w:bottom w:val="single" w:sz="0" w:space="0" w:color="auto"/>
            </w:tcBorders>
            <w:vAlign w:val="bottom"/>
          </w:tcPr>
          <w:p w14:paraId="4D0A7273"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tcW w:w="0" w:type="auto"/>
            <w:tcBorders>
              <w:bottom w:val="single" w:sz="0" w:space="0" w:color="auto"/>
            </w:tcBorders>
            <w:vAlign w:val="bottom"/>
          </w:tcPr>
          <w:p w14:paraId="4D0A7274"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r>
      <w:tr w:rsidR="00FC0951" w14:paraId="4D0A727C"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76" w14:textId="77777777" w:rsidR="00FC0951" w:rsidRDefault="00887D15">
            <w:pPr>
              <w:pStyle w:val="Compact"/>
            </w:pPr>
            <w:r>
              <w:t>croc</w:t>
            </w:r>
          </w:p>
        </w:tc>
        <w:tc>
          <w:tcPr>
            <w:tcW w:w="0" w:type="auto"/>
          </w:tcPr>
          <w:p w14:paraId="4D0A7277"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treatment1</w:t>
            </w:r>
          </w:p>
        </w:tc>
        <w:tc>
          <w:tcPr>
            <w:tcW w:w="0" w:type="auto"/>
          </w:tcPr>
          <w:p w14:paraId="4D0A7278"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1.206347</w:t>
            </w:r>
          </w:p>
        </w:tc>
        <w:tc>
          <w:tcPr>
            <w:tcW w:w="0" w:type="auto"/>
          </w:tcPr>
          <w:p w14:paraId="4D0A727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0.2798265</w:t>
            </w:r>
          </w:p>
        </w:tc>
        <w:tc>
          <w:tcPr>
            <w:tcW w:w="0" w:type="auto"/>
          </w:tcPr>
          <w:p w14:paraId="4D0A727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0.670404</w:t>
            </w:r>
          </w:p>
        </w:tc>
        <w:tc>
          <w:tcPr>
            <w:tcW w:w="0" w:type="auto"/>
          </w:tcPr>
          <w:p w14:paraId="4D0A727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0.5026003</w:t>
            </w:r>
          </w:p>
        </w:tc>
      </w:tr>
      <w:tr w:rsidR="00FC0951" w14:paraId="4D0A7283"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7D" w14:textId="77777777" w:rsidR="00FC0951" w:rsidRDefault="00887D15">
            <w:pPr>
              <w:pStyle w:val="Compact"/>
            </w:pPr>
            <w:r>
              <w:t>dog</w:t>
            </w:r>
          </w:p>
        </w:tc>
        <w:tc>
          <w:tcPr>
            <w:tcW w:w="0" w:type="auto"/>
          </w:tcPr>
          <w:p w14:paraId="4D0A727E" w14:textId="77777777" w:rsidR="00FC0951" w:rsidRDefault="00887D15">
            <w:pPr>
              <w:pStyle w:val="Compact"/>
              <w:cnfStyle w:val="000000000000" w:firstRow="0" w:lastRow="0" w:firstColumn="0" w:lastColumn="0" w:oddVBand="0" w:evenVBand="0" w:oddHBand="0" w:evenHBand="0" w:firstRowFirstColumn="0" w:firstRowLastColumn="0" w:lastRowFirstColumn="0" w:lastRowLastColumn="0"/>
            </w:pPr>
            <w:r>
              <w:t>treatment1</w:t>
            </w:r>
          </w:p>
        </w:tc>
        <w:tc>
          <w:tcPr>
            <w:tcW w:w="0" w:type="auto"/>
          </w:tcPr>
          <w:p w14:paraId="4D0A727F"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1.567864</w:t>
            </w:r>
          </w:p>
        </w:tc>
        <w:tc>
          <w:tcPr>
            <w:tcW w:w="0" w:type="auto"/>
          </w:tcPr>
          <w:p w14:paraId="4D0A7280"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0.2807859</w:t>
            </w:r>
          </w:p>
        </w:tc>
        <w:tc>
          <w:tcPr>
            <w:tcW w:w="0" w:type="auto"/>
          </w:tcPr>
          <w:p w14:paraId="4D0A728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1.601627</w:t>
            </w:r>
          </w:p>
        </w:tc>
        <w:tc>
          <w:tcPr>
            <w:tcW w:w="0" w:type="auto"/>
          </w:tcPr>
          <w:p w14:paraId="4D0A728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0.1092382</w:t>
            </w:r>
          </w:p>
        </w:tc>
      </w:tr>
    </w:tbl>
    <w:p w14:paraId="4D0A7284" w14:textId="77777777" w:rsidR="00FC0951" w:rsidRDefault="00887D15">
      <w:pPr>
        <w:pStyle w:val="BodyText"/>
      </w:pPr>
      <w:r>
        <w:t>Showing equivalence to manually calculated Wald z-test.</w:t>
      </w:r>
    </w:p>
    <w:p w14:paraId="4D0A7285" w14:textId="77777777" w:rsidR="00FC0951" w:rsidRDefault="00887D15">
      <w:pPr>
        <w:pStyle w:val="SourceCode"/>
      </w:pPr>
      <w:r>
        <w:rPr>
          <w:rStyle w:val="CommentTok"/>
        </w:rPr>
        <w:t># Calculating z-scores</w:t>
      </w:r>
      <w:r>
        <w:br/>
      </w:r>
      <w:r>
        <w:rPr>
          <w:rStyle w:val="NormalTok"/>
        </w:rPr>
        <w:t>z_mlogit_model &lt;-</w:t>
      </w:r>
      <w:r>
        <w:rPr>
          <w:rStyle w:val="StringTok"/>
        </w:rPr>
        <w:t xml:space="preserve"> </w:t>
      </w:r>
      <w:r>
        <w:rPr>
          <w:rStyle w:val="KeywordTok"/>
        </w:rPr>
        <w:t>summary</w:t>
      </w:r>
      <w:r>
        <w:rPr>
          <w:rStyle w:val="NormalTok"/>
        </w:rPr>
        <w:t>(mlogit_model)</w:t>
      </w:r>
      <w:r>
        <w:rPr>
          <w:rStyle w:val="OperatorTok"/>
        </w:rPr>
        <w:t>$</w:t>
      </w:r>
      <w:r>
        <w:rPr>
          <w:rStyle w:val="NormalTok"/>
        </w:rPr>
        <w:t xml:space="preserve">coefficients </w:t>
      </w:r>
      <w:r>
        <w:rPr>
          <w:rStyle w:val="OperatorTok"/>
        </w:rPr>
        <w:t>/</w:t>
      </w:r>
      <w:r>
        <w:rPr>
          <w:rStyle w:val="StringTok"/>
        </w:rPr>
        <w:t xml:space="preserve"> </w:t>
      </w:r>
      <w:r>
        <w:rPr>
          <w:rStyle w:val="KeywordTok"/>
        </w:rPr>
        <w:t>summary</w:t>
      </w:r>
      <w:r>
        <w:rPr>
          <w:rStyle w:val="NormalTok"/>
        </w:rPr>
        <w:t>(mlogit_model)</w:t>
      </w:r>
      <w:r>
        <w:rPr>
          <w:rStyle w:val="OperatorTok"/>
        </w:rPr>
        <w:t>$</w:t>
      </w:r>
      <w:r>
        <w:rPr>
          <w:rStyle w:val="NormalTok"/>
        </w:rPr>
        <w:t>standard.errors</w:t>
      </w:r>
      <w:r>
        <w:br/>
      </w:r>
      <w:r>
        <w:rPr>
          <w:rStyle w:val="KeywordTok"/>
        </w:rPr>
        <w:t>print</w:t>
      </w:r>
      <w:r>
        <w:rPr>
          <w:rStyle w:val="NormalTok"/>
        </w:rPr>
        <w:t>(z_mlogit_model)</w:t>
      </w:r>
    </w:p>
    <w:p w14:paraId="4D0A7286" w14:textId="77777777" w:rsidR="00FC0951" w:rsidRDefault="00887D15">
      <w:pPr>
        <w:pStyle w:val="SourceCode"/>
      </w:pPr>
      <w:r>
        <w:rPr>
          <w:rStyle w:val="VerbatimChar"/>
        </w:rPr>
        <w:t>##      (Intercept)  cities2   cities3  cities4  cities5  eduLevel</w:t>
      </w:r>
      <w:r>
        <w:br/>
      </w:r>
      <w:r>
        <w:rPr>
          <w:rStyle w:val="VerbatimChar"/>
        </w:rPr>
        <w:t>## croc   0.3840999 0.623674 1.5101232 1.759013 1.007643 -1.654061</w:t>
      </w:r>
      <w:r>
        <w:br/>
      </w:r>
      <w:r>
        <w:rPr>
          <w:rStyle w:val="VerbatimChar"/>
        </w:rPr>
        <w:t>## dog    0.4303137 1.304249 0.3653124 1.879263 1.683399 -2.195643</w:t>
      </w:r>
      <w:r>
        <w:br/>
      </w:r>
      <w:r>
        <w:rPr>
          <w:rStyle w:val="VerbatimChar"/>
        </w:rPr>
        <w:t>##      scale(pre_income_raw) treatment1</w:t>
      </w:r>
      <w:r>
        <w:br/>
      </w:r>
      <w:r>
        <w:rPr>
          <w:rStyle w:val="VerbatimChar"/>
        </w:rPr>
        <w:t>## croc             0.3394571   0.670404</w:t>
      </w:r>
      <w:r>
        <w:br/>
      </w:r>
      <w:r>
        <w:rPr>
          <w:rStyle w:val="VerbatimChar"/>
        </w:rPr>
        <w:t>## dog             -0.2351130   1.601627</w:t>
      </w:r>
    </w:p>
    <w:p w14:paraId="4D0A7287" w14:textId="77777777" w:rsidR="00FC0951" w:rsidRDefault="00887D15">
      <w:pPr>
        <w:pStyle w:val="SourceCode"/>
      </w:pPr>
      <w:r>
        <w:rPr>
          <w:rStyle w:val="CommentTok"/>
        </w:rPr>
        <w:t># Calculating 2-tailed z-score test</w:t>
      </w:r>
      <w:r>
        <w:br/>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 xml:space="preserve">(z_mlogit_model), </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p>
    <w:p w14:paraId="4D0A7288" w14:textId="77777777" w:rsidR="00FC0951" w:rsidRDefault="00887D15">
      <w:pPr>
        <w:pStyle w:val="SourceCode"/>
      </w:pPr>
      <w:r>
        <w:rPr>
          <w:rStyle w:val="VerbatimChar"/>
        </w:rPr>
        <w:t>##      (Intercept)   cities2   cities3    cities4    cities5   eduLevel</w:t>
      </w:r>
      <w:r>
        <w:br/>
      </w:r>
      <w:r>
        <w:rPr>
          <w:rStyle w:val="VerbatimChar"/>
        </w:rPr>
        <w:t>## croc   0.7009044 0.5328417 0.1310120 0.07857525 0.31362605 0.09811518</w:t>
      </w:r>
      <w:r>
        <w:br/>
      </w:r>
      <w:r>
        <w:rPr>
          <w:rStyle w:val="VerbatimChar"/>
        </w:rPr>
        <w:t>## dog    0.6669674 0.1921486 0.7148783 0.06020858 0.09229782 0.02811751</w:t>
      </w:r>
      <w:r>
        <w:br/>
      </w:r>
      <w:r>
        <w:rPr>
          <w:rStyle w:val="VerbatimChar"/>
        </w:rPr>
        <w:t>##      scale(pre_income_raw) treatment1</w:t>
      </w:r>
      <w:r>
        <w:br/>
      </w:r>
      <w:r>
        <w:rPr>
          <w:rStyle w:val="VerbatimChar"/>
        </w:rPr>
        <w:t>## croc             0.7342654  0.5026003</w:t>
      </w:r>
      <w:r>
        <w:br/>
      </w:r>
      <w:r>
        <w:rPr>
          <w:rStyle w:val="VerbatimChar"/>
        </w:rPr>
        <w:t>## dog              0.8141210  0.1092382</w:t>
      </w:r>
    </w:p>
    <w:p w14:paraId="4D0A7289" w14:textId="77777777" w:rsidR="00FC0951" w:rsidRDefault="00887D15">
      <w:pPr>
        <w:pStyle w:val="FirstParagraph"/>
      </w:pPr>
      <w:r>
        <w:t xml:space="preserve">A single, </w:t>
      </w:r>
      <m:oMath>
        <m:r>
          <w:rPr>
            <w:rFonts w:ascii="Cambria Math" w:hAnsi="Cambria Math"/>
          </w:rPr>
          <m:t>p</m:t>
        </m:r>
      </m:oMath>
      <w:r>
        <w:t xml:space="preserve">-value can be derived using a Wald chi-square test. This can be easily found using the </w:t>
      </w:r>
      <w:r>
        <w:rPr>
          <w:rStyle w:val="VerbatimChar"/>
        </w:rPr>
        <w:t>car</w:t>
      </w:r>
      <w:r>
        <w:t xml:space="preserve"> package. This </w:t>
      </w:r>
      <m:oMath>
        <m:r>
          <w:rPr>
            <w:rFonts w:ascii="Cambria Math" w:hAnsi="Cambria Math"/>
          </w:rPr>
          <m:t>p</m:t>
        </m:r>
      </m:oMath>
      <w:r>
        <w:t>-value is what you would report on when describing the categorical variable effect as a whole.</w:t>
      </w:r>
    </w:p>
    <w:p w14:paraId="4D0A728A" w14:textId="77777777" w:rsidR="00FC0951" w:rsidRDefault="00887D15">
      <w:pPr>
        <w:pStyle w:val="SourceCode"/>
      </w:pPr>
      <w:r>
        <w:rPr>
          <w:rStyle w:val="KeywordTok"/>
        </w:rPr>
        <w:t>suppressPackageStartupMessages</w:t>
      </w:r>
      <w:r>
        <w:rPr>
          <w:rStyle w:val="NormalTok"/>
        </w:rPr>
        <w:t>(</w:t>
      </w:r>
      <w:r>
        <w:rPr>
          <w:rStyle w:val="KeywordTok"/>
        </w:rPr>
        <w:t>library</w:t>
      </w:r>
      <w:r>
        <w:rPr>
          <w:rStyle w:val="NormalTok"/>
        </w:rPr>
        <w:t>(car))</w:t>
      </w:r>
      <w:r>
        <w:br/>
      </w:r>
      <w:r>
        <w:rPr>
          <w:rStyle w:val="KeywordTok"/>
        </w:rPr>
        <w:t>Anova</w:t>
      </w:r>
      <w:r>
        <w:rPr>
          <w:rStyle w:val="NormalTok"/>
        </w:rPr>
        <w:t>(mlogit_model)</w:t>
      </w:r>
    </w:p>
    <w:tbl>
      <w:tblPr>
        <w:tblStyle w:val="Table"/>
        <w:tblW w:w="0" w:type="pct"/>
        <w:tblLook w:val="07E0" w:firstRow="1" w:lastRow="1" w:firstColumn="1" w:lastColumn="1" w:noHBand="1" w:noVBand="1"/>
      </w:tblPr>
      <w:tblGrid>
        <w:gridCol w:w="2589"/>
        <w:gridCol w:w="1329"/>
        <w:gridCol w:w="464"/>
        <w:gridCol w:w="1421"/>
      </w:tblGrid>
      <w:tr w:rsidR="00FC0951" w14:paraId="4D0A728F"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8B" w14:textId="77777777" w:rsidR="00FC0951" w:rsidRDefault="00FC0951"/>
        </w:tc>
        <w:tc>
          <w:tcPr>
            <w:tcW w:w="0" w:type="auto"/>
            <w:tcBorders>
              <w:bottom w:val="single" w:sz="0" w:space="0" w:color="auto"/>
            </w:tcBorders>
            <w:vAlign w:val="bottom"/>
          </w:tcPr>
          <w:p w14:paraId="4D0A728C"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LR Chisq</w:t>
            </w:r>
          </w:p>
        </w:tc>
        <w:tc>
          <w:tcPr>
            <w:tcW w:w="0" w:type="auto"/>
            <w:tcBorders>
              <w:bottom w:val="single" w:sz="0" w:space="0" w:color="auto"/>
            </w:tcBorders>
            <w:vAlign w:val="bottom"/>
          </w:tcPr>
          <w:p w14:paraId="4D0A728D"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Df</w:t>
            </w:r>
          </w:p>
        </w:tc>
        <w:tc>
          <w:tcPr>
            <w:tcW w:w="0" w:type="auto"/>
            <w:tcBorders>
              <w:bottom w:val="single" w:sz="0" w:space="0" w:color="auto"/>
            </w:tcBorders>
            <w:vAlign w:val="bottom"/>
          </w:tcPr>
          <w:p w14:paraId="4D0A728E"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Pr(&gt;Chisq)</w:t>
            </w:r>
          </w:p>
        </w:tc>
      </w:tr>
      <w:tr w:rsidR="00FC0951" w14:paraId="4D0A7294"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90" w14:textId="77777777" w:rsidR="00FC0951" w:rsidRDefault="00887D15">
            <w:pPr>
              <w:pStyle w:val="Compact"/>
            </w:pPr>
            <w:r>
              <w:t>cities</w:t>
            </w:r>
          </w:p>
        </w:tc>
        <w:tc>
          <w:tcPr>
            <w:tcW w:w="0" w:type="auto"/>
          </w:tcPr>
          <w:p w14:paraId="4D0A729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8.6880135</w:t>
            </w:r>
          </w:p>
        </w:tc>
        <w:tc>
          <w:tcPr>
            <w:tcW w:w="0" w:type="auto"/>
          </w:tcPr>
          <w:p w14:paraId="4D0A729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8</w:t>
            </w:r>
          </w:p>
        </w:tc>
        <w:tc>
          <w:tcPr>
            <w:tcW w:w="0" w:type="auto"/>
          </w:tcPr>
          <w:p w14:paraId="4D0A729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0.3692944</w:t>
            </w:r>
          </w:p>
        </w:tc>
      </w:tr>
      <w:tr w:rsidR="00FC0951" w14:paraId="4D0A7299"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95" w14:textId="77777777" w:rsidR="00FC0951" w:rsidRDefault="00887D15">
            <w:pPr>
              <w:pStyle w:val="Compact"/>
            </w:pPr>
            <w:r>
              <w:t>eduLevel</w:t>
            </w:r>
          </w:p>
        </w:tc>
        <w:tc>
          <w:tcPr>
            <w:tcW w:w="0" w:type="auto"/>
          </w:tcPr>
          <w:p w14:paraId="4D0A729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5.3485530</w:t>
            </w:r>
          </w:p>
        </w:tc>
        <w:tc>
          <w:tcPr>
            <w:tcW w:w="0" w:type="auto"/>
          </w:tcPr>
          <w:p w14:paraId="4D0A7297"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98"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0.0689567</w:t>
            </w:r>
          </w:p>
        </w:tc>
      </w:tr>
      <w:tr w:rsidR="00FC0951" w14:paraId="4D0A729E"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9A" w14:textId="77777777" w:rsidR="00FC0951" w:rsidRDefault="00887D15">
            <w:pPr>
              <w:pStyle w:val="Compact"/>
            </w:pPr>
            <w:r>
              <w:t>scale(pre_income_raw)</w:t>
            </w:r>
          </w:p>
        </w:tc>
        <w:tc>
          <w:tcPr>
            <w:tcW w:w="0" w:type="auto"/>
          </w:tcPr>
          <w:p w14:paraId="4D0A729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0.3130017</w:t>
            </w:r>
          </w:p>
        </w:tc>
        <w:tc>
          <w:tcPr>
            <w:tcW w:w="0" w:type="auto"/>
          </w:tcPr>
          <w:p w14:paraId="4D0A729C"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9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0.8551308</w:t>
            </w:r>
          </w:p>
        </w:tc>
      </w:tr>
      <w:tr w:rsidR="00FC0951" w14:paraId="4D0A72A3"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9F" w14:textId="77777777" w:rsidR="00FC0951" w:rsidRDefault="00887D15">
            <w:pPr>
              <w:pStyle w:val="Compact"/>
            </w:pPr>
            <w:r>
              <w:t>treatment</w:t>
            </w:r>
          </w:p>
        </w:tc>
        <w:tc>
          <w:tcPr>
            <w:tcW w:w="0" w:type="auto"/>
          </w:tcPr>
          <w:p w14:paraId="4D0A72A0"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2.6148527</w:t>
            </w:r>
          </w:p>
        </w:tc>
        <w:tc>
          <w:tcPr>
            <w:tcW w:w="0" w:type="auto"/>
          </w:tcPr>
          <w:p w14:paraId="4D0A72A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A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0.2705154</w:t>
            </w:r>
          </w:p>
        </w:tc>
      </w:tr>
    </w:tbl>
    <w:p w14:paraId="4D0A72A4" w14:textId="77777777" w:rsidR="00FC0951" w:rsidRDefault="00887D15">
      <w:pPr>
        <w:pStyle w:val="BodyText"/>
      </w:pPr>
      <w:r>
        <w:t xml:space="preserve">Cleaning up the result using </w:t>
      </w:r>
      <w:r>
        <w:rPr>
          <w:rStyle w:val="VerbatimChar"/>
        </w:rPr>
        <w:t>broom</w:t>
      </w:r>
      <w:r>
        <w:t xml:space="preserve">, we get a </w:t>
      </w:r>
      <m:oMath>
        <m:r>
          <w:rPr>
            <w:rFonts w:ascii="Cambria Math" w:hAnsi="Cambria Math"/>
          </w:rPr>
          <m:t>p</m:t>
        </m:r>
      </m:oMath>
      <w:r>
        <w:t>-value of 0.271 with a null hypothesis that the coefficient is 0 in all logistic models.</w:t>
      </w:r>
    </w:p>
    <w:p w14:paraId="4D0A72A5" w14:textId="77777777" w:rsidR="00FC0951" w:rsidRDefault="00887D15">
      <w:pPr>
        <w:pStyle w:val="SourceCode"/>
      </w:pPr>
      <w:r>
        <w:rPr>
          <w:rStyle w:val="KeywordTok"/>
        </w:rPr>
        <w:lastRenderedPageBreak/>
        <w:t>tidy</w:t>
      </w:r>
      <w:r>
        <w:rPr>
          <w:rStyle w:val="NormalTok"/>
        </w:rPr>
        <w:t>(</w:t>
      </w:r>
      <w:r>
        <w:rPr>
          <w:rStyle w:val="KeywordTok"/>
        </w:rPr>
        <w:t>Anova</w:t>
      </w:r>
      <w:r>
        <w:rPr>
          <w:rStyle w:val="NormalTok"/>
        </w:rPr>
        <w:t xml:space="preserve">(mlogit_model))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"treatment"</w:t>
      </w:r>
      <w:r>
        <w:rPr>
          <w:rStyle w:val="NormalTok"/>
        </w:rPr>
        <w:t>)</w:t>
      </w:r>
    </w:p>
    <w:tbl>
      <w:tblPr>
        <w:tblStyle w:val="Table"/>
        <w:tblW w:w="0" w:type="pct"/>
        <w:tblLook w:val="07E0" w:firstRow="1" w:lastRow="1" w:firstColumn="1" w:lastColumn="1" w:noHBand="1" w:noVBand="1"/>
      </w:tblPr>
      <w:tblGrid>
        <w:gridCol w:w="1244"/>
        <w:gridCol w:w="1196"/>
        <w:gridCol w:w="438"/>
        <w:gridCol w:w="1329"/>
      </w:tblGrid>
      <w:tr w:rsidR="00FC0951" w14:paraId="4D0A72AA"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A6" w14:textId="77777777" w:rsidR="00FC0951" w:rsidRDefault="00887D15">
            <w:pPr>
              <w:pStyle w:val="Compact"/>
            </w:pPr>
            <w:r>
              <w:t>term</w:t>
            </w:r>
          </w:p>
        </w:tc>
        <w:tc>
          <w:tcPr>
            <w:tcW w:w="0" w:type="auto"/>
            <w:tcBorders>
              <w:bottom w:val="single" w:sz="0" w:space="0" w:color="auto"/>
            </w:tcBorders>
            <w:vAlign w:val="bottom"/>
          </w:tcPr>
          <w:p w14:paraId="4D0A72A7"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tcW w:w="0" w:type="auto"/>
            <w:tcBorders>
              <w:bottom w:val="single" w:sz="0" w:space="0" w:color="auto"/>
            </w:tcBorders>
            <w:vAlign w:val="bottom"/>
          </w:tcPr>
          <w:p w14:paraId="4D0A72A8"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df</w:t>
            </w:r>
          </w:p>
        </w:tc>
        <w:tc>
          <w:tcPr>
            <w:tcW w:w="0" w:type="auto"/>
            <w:tcBorders>
              <w:bottom w:val="single" w:sz="0" w:space="0" w:color="auto"/>
            </w:tcBorders>
            <w:vAlign w:val="bottom"/>
          </w:tcPr>
          <w:p w14:paraId="4D0A72A9"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r>
      <w:tr w:rsidR="00FC0951" w14:paraId="4D0A72AF"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AB" w14:textId="77777777" w:rsidR="00FC0951" w:rsidRDefault="00887D15">
            <w:pPr>
              <w:pStyle w:val="Compact"/>
            </w:pPr>
            <w:r>
              <w:t>treatment</w:t>
            </w:r>
          </w:p>
        </w:tc>
        <w:tc>
          <w:tcPr>
            <w:tcW w:w="0" w:type="auto"/>
          </w:tcPr>
          <w:p w14:paraId="4D0A72AC"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2.614853</w:t>
            </w:r>
          </w:p>
        </w:tc>
        <w:tc>
          <w:tcPr>
            <w:tcW w:w="0" w:type="auto"/>
          </w:tcPr>
          <w:p w14:paraId="4D0A72A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A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0.2705154</w:t>
            </w:r>
          </w:p>
        </w:tc>
      </w:tr>
    </w:tbl>
    <w:p w14:paraId="4D0A72B0" w14:textId="77777777" w:rsidR="00FC0951" w:rsidRDefault="00887D15">
      <w:pPr>
        <w:pStyle w:val="Heading3"/>
      </w:pPr>
      <w:bookmarkStart w:id="60" w:name="g-computation"/>
      <m:oMath>
        <m:r>
          <m:rPr>
            <m:sty m:val="bi"/>
          </m:rPr>
          <w:rPr>
            <w:rFonts w:ascii="Cambria Math" w:hAnsi="Cambria Math"/>
          </w:rPr>
          <m:t>G</m:t>
        </m:r>
      </m:oMath>
      <w:r>
        <w:t>-Computation</w:t>
      </w:r>
      <w:bookmarkEnd w:id="60"/>
    </w:p>
    <w:p w14:paraId="4D0A72B1" w14:textId="1875C78A" w:rsidR="00FC0951" w:rsidRDefault="00887D15">
      <w:pPr>
        <w:pStyle w:val="FirstParagraph"/>
      </w:pPr>
      <w:commentRangeStart w:id="61"/>
      <w:r>
        <w:t xml:space="preserve">The </w:t>
      </w:r>
      <w:hyperlink r:id="rId13">
        <w:r>
          <w:rPr>
            <w:rStyle w:val="Hyperlink"/>
          </w:rPr>
          <w:t>QMG memo</w:t>
        </w:r>
      </w:hyperlink>
      <w:r>
        <w:t xml:space="preserve"> memo </w:t>
      </w:r>
      <w:del w:id="62" w:author="Amy Taub" w:date="2024-06-12T12:32:00Z">
        <w:r w:rsidDel="000D06FC">
          <w:delText xml:space="preserve">actually </w:delText>
        </w:r>
      </w:del>
      <w:r>
        <w:t xml:space="preserve">recommends supplementing MNL with </w:t>
      </w:r>
      <m:oMath>
        <m:r>
          <w:rPr>
            <w:rFonts w:ascii="Cambria Math" w:hAnsi="Cambria Math"/>
          </w:rPr>
          <m:t>G</m:t>
        </m:r>
      </m:oMath>
      <w:r>
        <w:t>-computation to calculate proper p-values and estimates on impacts. The code for this in SAS was written by the RTU; however, to my knowledge no equivalent has been written in R as of yet. This method uses a bootstrap estimate of standard error when performing its Wald statistic calculation which can significantly increase the time complexity of the calculation as the model and data grows more complex. Because this method has not yet been formally written in R, I recommend consulting the RTU/QMG for assistance on setting this up.</w:t>
      </w:r>
      <w:commentRangeEnd w:id="61"/>
      <w:r w:rsidR="001B0D7C">
        <w:rPr>
          <w:rStyle w:val="CommentReference"/>
        </w:rPr>
        <w:commentReference w:id="61"/>
      </w:r>
    </w:p>
    <w:p w14:paraId="4D0A72B2" w14:textId="77777777" w:rsidR="00FC0951" w:rsidRDefault="00887D15">
      <w:pPr>
        <w:pStyle w:val="Heading2"/>
      </w:pPr>
      <w:bookmarkStart w:id="63" w:name="X640f807b9f30dc10424811688c40f4e9d04a480"/>
      <w:r>
        <w:t>Linear mixed-effects model without “lower-level” predictors</w:t>
      </w:r>
      <w:bookmarkEnd w:id="63"/>
    </w:p>
    <w:p w14:paraId="4D0A72B3" w14:textId="7B690BBC" w:rsidR="00FC0951" w:rsidRDefault="00887D15">
      <w:pPr>
        <w:pStyle w:val="FirstParagraph"/>
      </w:pPr>
      <w:r>
        <w:t xml:space="preserve">A mixed-effect model, which for our purposes are identical to hierarchical-level models (HLM) and mixed-level models (MLM) are used at MDRC to model data with a natural “nesting” structure, e.g children within classrooms within schools. </w:t>
      </w:r>
      <w:ins w:id="64" w:author="Amy Taub" w:date="2024-06-12T12:33:00Z">
        <w:r w:rsidR="00D04EB1">
          <w:t xml:space="preserve">A simple chi-square tests is not appropriate for nested data since the observations are not independent. </w:t>
        </w:r>
      </w:ins>
      <w:r>
        <w:t>While mathematically possible, we have not yet found an R package to easily work with multinomial logistic mixed-effect models. Here we cover an actual categorical treatment used but I do include some possible areas of investigation at the end of this memo. This method does use dummy variables but accounts for them in aggregate, thereby avoiding the previously listed issues with multiple dummy variable analyses.</w:t>
      </w:r>
    </w:p>
    <w:p w14:paraId="4D0A72B4" w14:textId="77777777" w:rsidR="00FC0951" w:rsidRDefault="00887D15">
      <w:pPr>
        <w:pStyle w:val="BodyText"/>
      </w:pPr>
      <w:r>
        <w:t xml:space="preserve">For mixed effects models, we reference a omnibus test method that was proposed by Amy Taub and Marie-Andree Somers for the VIQI project. Note that there exists a mixed extract in the </w:t>
      </w:r>
      <w:r>
        <w:rPr>
          <w:rStyle w:val="VerbatimChar"/>
        </w:rPr>
        <w:t>mdrcAnalysis</w:t>
      </w:r>
      <w:r>
        <w:t xml:space="preserve"> package but I am not using it here for increased consistency between the quantitative and categorical response analysis code. </w:t>
      </w:r>
      <w:commentRangeStart w:id="65"/>
      <w:r>
        <w:t>Here I am synthetically generating data with nesting structure. It is extremely important to note here that the numbers that show up as a result of these analyses are basically nonsensical. The data and model construction are used in the absence of publicly available, unproblematic data.</w:t>
      </w:r>
      <w:commentRangeEnd w:id="65"/>
      <w:r w:rsidR="00FC51AF">
        <w:rPr>
          <w:rStyle w:val="CommentReference"/>
        </w:rPr>
        <w:commentReference w:id="65"/>
      </w:r>
    </w:p>
    <w:p w14:paraId="4D0A72B5" w14:textId="77777777" w:rsidR="00FC0951" w:rsidRDefault="00887D15">
      <w:pPr>
        <w:pStyle w:val="SourceCode"/>
      </w:pPr>
      <w:r>
        <w:rPr>
          <w:rStyle w:val="CommentTok"/>
        </w:rPr>
        <w:t># Modifying sim_data_robust_reg so that treatment is</w:t>
      </w:r>
      <w:r>
        <w:br/>
      </w:r>
      <w:r>
        <w:rPr>
          <w:rStyle w:val="CommentTok"/>
        </w:rPr>
        <w:t># block randomized and consistent across sites,</w:t>
      </w:r>
      <w:r>
        <w:br/>
      </w:r>
      <w:r>
        <w:rPr>
          <w:rStyle w:val="CommentTok"/>
        </w:rPr>
        <w:t># Each block has 2 sites</w:t>
      </w:r>
      <w:r>
        <w:br/>
      </w:r>
      <w:r>
        <w:rPr>
          <w:rStyle w:val="NormalTok"/>
        </w:rPr>
        <w:t>sim_data_robust_reg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KeywordTok"/>
        </w:rPr>
        <w:t>mutate</w:t>
      </w:r>
      <w:r>
        <w:rPr>
          <w:rStyle w:val="NormalTok"/>
        </w:rPr>
        <w:t>(</w:t>
      </w:r>
      <w:r>
        <w:rPr>
          <w:rStyle w:val="DataTypeTok"/>
        </w:rPr>
        <w:t>Block =</w:t>
      </w:r>
      <w:r>
        <w:rPr>
          <w:rStyle w:val="NormalTok"/>
        </w:rPr>
        <w:t xml:space="preserve"> </w:t>
      </w:r>
      <w:r>
        <w:rPr>
          <w:rStyle w:val="KeywordTok"/>
        </w:rPr>
        <w:t>cut</w:t>
      </w:r>
      <w:r>
        <w:rPr>
          <w:rStyle w:val="NormalTok"/>
        </w:rPr>
        <w:t>(</w:t>
      </w:r>
      <w:r>
        <w:rPr>
          <w:rStyle w:val="KeywordTok"/>
        </w:rPr>
        <w:t>as.integer</w:t>
      </w:r>
      <w:r>
        <w:rPr>
          <w:rStyle w:val="NormalTok"/>
        </w:rPr>
        <w:t>(</w:t>
      </w:r>
      <w:r>
        <w:rPr>
          <w:rStyle w:val="KeywordTok"/>
        </w:rPr>
        <w:t>factor</w:t>
      </w:r>
      <w:r>
        <w:rPr>
          <w:rStyle w:val="NormalTok"/>
        </w:rPr>
        <w:t>(sites)),</w:t>
      </w:r>
      <w:r>
        <w:br/>
      </w:r>
      <w:r>
        <w:rPr>
          <w:rStyle w:val="NormalTok"/>
        </w:rPr>
        <w:t xml:space="preserve">    </w:t>
      </w:r>
      <w:r>
        <w:rPr>
          <w:rStyle w:val="KeywordTok"/>
        </w:rPr>
        <w:t>n_distinct</w:t>
      </w:r>
      <w:r>
        <w:rPr>
          <w:rStyle w:val="NormalTok"/>
        </w:rPr>
        <w:t xml:space="preserve">(sites) </w:t>
      </w:r>
      <w:r>
        <w:rPr>
          <w:rStyle w:val="OperatorTok"/>
        </w:rPr>
        <w:t>/</w:t>
      </w:r>
      <w:r>
        <w:rPr>
          <w:rStyle w:val="StringTok"/>
        </w:rPr>
        <w:t xml:space="preserve"> </w:t>
      </w:r>
      <w:r>
        <w:rPr>
          <w:rStyle w:val="DecValTok"/>
        </w:rPr>
        <w:t>2</w:t>
      </w:r>
      <w:r>
        <w:rPr>
          <w:rStyle w:val="NormalTok"/>
        </w:rPr>
        <w:t>,</w:t>
      </w:r>
      <w:r>
        <w:br/>
      </w:r>
      <w:r>
        <w:rPr>
          <w:rStyle w:val="NormalTok"/>
        </w:rPr>
        <w:t xml:space="preserve">    </w:t>
      </w:r>
      <w:r>
        <w:rPr>
          <w:rStyle w:val="DataTypeTok"/>
        </w:rPr>
        <w:t>labels =</w:t>
      </w:r>
      <w:r>
        <w:rPr>
          <w:rStyle w:val="NormalTok"/>
        </w:rPr>
        <w:t xml:space="preserve"> </w:t>
      </w:r>
      <w:r>
        <w:rPr>
          <w:rStyle w:val="KeywordTok"/>
        </w:rPr>
        <w:t>seq_len</w:t>
      </w:r>
      <w:r>
        <w:rPr>
          <w:rStyle w:val="NormalTok"/>
        </w:rPr>
        <w:t>(</w:t>
      </w:r>
      <w:r>
        <w:rPr>
          <w:rStyle w:val="KeywordTok"/>
        </w:rPr>
        <w:t>n_distinct</w:t>
      </w:r>
      <w:r>
        <w:rPr>
          <w:rStyle w:val="NormalTok"/>
        </w:rPr>
        <w:t xml:space="preserve">(sites) </w:t>
      </w:r>
      <w:r>
        <w:rPr>
          <w:rStyle w:val="OperatorTok"/>
        </w:rPr>
        <w:t>/</w:t>
      </w:r>
      <w:r>
        <w:rPr>
          <w:rStyle w:val="StringTok"/>
        </w:rPr>
        <w:t xml:space="preserve"> </w:t>
      </w:r>
      <w:r>
        <w:rPr>
          <w:rStyle w:val="DecValTok"/>
        </w:rPr>
        <w:t>2</w:t>
      </w:r>
      <w:r>
        <w:rPr>
          <w:rStyle w:val="NormalTok"/>
        </w:rPr>
        <w:t>)</w:t>
      </w:r>
      <w:r>
        <w:br/>
      </w:r>
      <w:r>
        <w:rPr>
          <w:rStyle w:val="NormalTok"/>
        </w:rPr>
        <w:t xml:space="preserve">  )) </w:t>
      </w:r>
      <w:r>
        <w:rPr>
          <w:rStyle w:val="OperatorTok"/>
        </w:rPr>
        <w:t>%&gt;%</w:t>
      </w:r>
      <w:r>
        <w:br/>
      </w:r>
      <w:r>
        <w:rPr>
          <w:rStyle w:val="StringTok"/>
        </w:rPr>
        <w:t xml:space="preserve">  </w:t>
      </w:r>
      <w:r>
        <w:rPr>
          <w:rStyle w:val="KeywordTok"/>
        </w:rPr>
        <w:t>group_by</w:t>
      </w:r>
      <w:r>
        <w:rPr>
          <w:rStyle w:val="NormalTok"/>
        </w:rPr>
        <w:t xml:space="preserve">(Block) </w:t>
      </w:r>
      <w:r>
        <w:rPr>
          <w:rStyle w:val="OperatorTok"/>
        </w:rPr>
        <w:t>%&gt;%</w:t>
      </w:r>
      <w:r>
        <w:br/>
      </w:r>
      <w:r>
        <w:rPr>
          <w:rStyle w:val="StringTok"/>
        </w:rPr>
        <w:t xml:space="preserve">  </w:t>
      </w:r>
      <w:r>
        <w:rPr>
          <w:rStyle w:val="KeywordTok"/>
        </w:rPr>
        <w:t>mutate</w:t>
      </w:r>
      <w:r>
        <w:rPr>
          <w:rStyle w:val="NormalTok"/>
        </w:rPr>
        <w:t>(</w:t>
      </w:r>
      <w:r>
        <w:rPr>
          <w:rStyle w:val="DataTypeTok"/>
        </w:rPr>
        <w:t>treatment =</w:t>
      </w:r>
      <w:r>
        <w:rPr>
          <w:rStyle w:val="NormalTok"/>
        </w:rPr>
        <w:t xml:space="preserve"> </w:t>
      </w:r>
      <w:r>
        <w:rPr>
          <w:rStyle w:val="KeywordTok"/>
        </w:rPr>
        <w:t>as.integer</w:t>
      </w:r>
      <w:r>
        <w:rPr>
          <w:rStyle w:val="NormalTok"/>
        </w:rPr>
        <w:t xml:space="preserve">(sites </w:t>
      </w:r>
      <w:r>
        <w:rPr>
          <w:rStyle w:val="OperatorTok"/>
        </w:rPr>
        <w:t>==</w:t>
      </w:r>
      <w:r>
        <w:rPr>
          <w:rStyle w:val="StringTok"/>
        </w:rPr>
        <w:t xml:space="preserve"> </w:t>
      </w:r>
      <w:r>
        <w:rPr>
          <w:rStyle w:val="KeywordTok"/>
        </w:rPr>
        <w:t>head</w:t>
      </w:r>
      <w:r>
        <w:rPr>
          <w:rStyle w:val="NormalTok"/>
        </w:rPr>
        <w:t xml:space="preserve">(sites, </w:t>
      </w:r>
      <w:r>
        <w:rPr>
          <w:rStyle w:val="DecValTok"/>
        </w:rPr>
        <w:t>1</w:t>
      </w:r>
      <w:r>
        <w:rPr>
          <w:rStyle w:val="NormalTok"/>
        </w:rPr>
        <w:t>)))</w:t>
      </w:r>
    </w:p>
    <w:p w14:paraId="4D0A72B6" w14:textId="77777777" w:rsidR="00FC0951" w:rsidRDefault="00887D15">
      <w:pPr>
        <w:pStyle w:val="FirstParagraph"/>
      </w:pPr>
      <w:r>
        <w:lastRenderedPageBreak/>
        <w:t xml:space="preserve">If we want to calculate the treatment effect on </w:t>
      </w:r>
      <w:r>
        <w:rPr>
          <w:rStyle w:val="VerbatimChar"/>
        </w:rPr>
        <w:t>pre_income_raw</w:t>
      </w:r>
      <w:r>
        <w:t xml:space="preserve">, a quantitative variable, while accounting for </w:t>
      </w:r>
      <w:r>
        <w:rPr>
          <w:rStyle w:val="VerbatimChar"/>
        </w:rPr>
        <w:t>sites</w:t>
      </w:r>
      <w:r>
        <w:t xml:space="preserve"> as a random intercept effect we can simply specify the model as such using the </w:t>
      </w:r>
      <w:r>
        <w:rPr>
          <w:rStyle w:val="VerbatimChar"/>
        </w:rPr>
        <w:t>lme4</w:t>
      </w:r>
      <w:r>
        <w:t xml:space="preserve"> package. I am also calling the </w:t>
      </w:r>
      <w:r>
        <w:rPr>
          <w:rStyle w:val="VerbatimChar"/>
        </w:rPr>
        <w:t>emmeans</w:t>
      </w:r>
      <w:r>
        <w:t xml:space="preserve"> for adjusted means calculations and </w:t>
      </w:r>
      <w:r>
        <w:rPr>
          <w:rStyle w:val="VerbatimChar"/>
        </w:rPr>
        <w:t>broom.mixed</w:t>
      </w:r>
      <w:r>
        <w:t xml:space="preserve"> for its method extensions on </w:t>
      </w:r>
      <w:r>
        <w:rPr>
          <w:rStyle w:val="VerbatimChar"/>
        </w:rPr>
        <w:t>broom</w:t>
      </w:r>
      <w:r>
        <w:t>.</w:t>
      </w:r>
    </w:p>
    <w:p w14:paraId="4D0A72B7" w14:textId="77777777" w:rsidR="00FC0951" w:rsidRDefault="00887D15">
      <w:pPr>
        <w:pStyle w:val="SourceCode"/>
      </w:pPr>
      <w:r>
        <w:rPr>
          <w:rStyle w:val="KeywordTok"/>
        </w:rPr>
        <w:t>suppressPackageStartupMessages</w:t>
      </w:r>
      <w:r>
        <w:rPr>
          <w:rStyle w:val="NormalTok"/>
        </w:rPr>
        <w:t>(</w:t>
      </w:r>
      <w:r>
        <w:rPr>
          <w:rStyle w:val="KeywordTok"/>
        </w:rPr>
        <w:t>library</w:t>
      </w:r>
      <w:r>
        <w:rPr>
          <w:rStyle w:val="NormalTok"/>
        </w:rPr>
        <w:t>(lme4))</w:t>
      </w:r>
      <w:r>
        <w:br/>
      </w:r>
      <w:r>
        <w:rPr>
          <w:rStyle w:val="KeywordTok"/>
        </w:rPr>
        <w:t>suppressPackageStartupMessages</w:t>
      </w:r>
      <w:r>
        <w:rPr>
          <w:rStyle w:val="NormalTok"/>
        </w:rPr>
        <w:t>(</w:t>
      </w:r>
      <w:r>
        <w:rPr>
          <w:rStyle w:val="KeywordTok"/>
        </w:rPr>
        <w:t>library</w:t>
      </w:r>
      <w:r>
        <w:rPr>
          <w:rStyle w:val="NormalTok"/>
        </w:rPr>
        <w:t>(emmeans))</w:t>
      </w:r>
      <w:r>
        <w:br/>
      </w:r>
      <w:r>
        <w:rPr>
          <w:rStyle w:val="KeywordTok"/>
        </w:rPr>
        <w:t>suppressPackageStartupMessages</w:t>
      </w:r>
      <w:r>
        <w:rPr>
          <w:rStyle w:val="NormalTok"/>
        </w:rPr>
        <w:t>(</w:t>
      </w:r>
      <w:r>
        <w:rPr>
          <w:rStyle w:val="KeywordTok"/>
        </w:rPr>
        <w:t>library</w:t>
      </w:r>
      <w:r>
        <w:rPr>
          <w:rStyle w:val="NormalTok"/>
        </w:rPr>
        <w:t>(broom.mixed))</w:t>
      </w:r>
      <w:r>
        <w:br/>
      </w:r>
      <w:r>
        <w:rPr>
          <w:rStyle w:val="CommentTok"/>
        </w:rPr>
        <w:t># Specifying the model</w:t>
      </w:r>
      <w:r>
        <w:br/>
      </w:r>
      <w:commentRangeStart w:id="66"/>
      <w:r>
        <w:rPr>
          <w:rStyle w:val="KeywordTok"/>
        </w:rPr>
        <w:t>lmer</w:t>
      </w:r>
      <w:commentRangeEnd w:id="66"/>
      <w:r w:rsidR="00B93EC5">
        <w:rPr>
          <w:rStyle w:val="CommentReference"/>
        </w:rPr>
        <w:commentReference w:id="66"/>
      </w:r>
      <w:r>
        <w:rPr>
          <w:rStyle w:val="NormalTok"/>
        </w:rPr>
        <w:t xml:space="preserve">(pre_income_raw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sites), </w:t>
      </w:r>
      <w:r>
        <w:rPr>
          <w:rStyle w:val="DataTypeTok"/>
        </w:rPr>
        <w:t>data =</w:t>
      </w:r>
      <w:r>
        <w:rPr>
          <w:rStyle w:val="NormalTok"/>
        </w:rPr>
        <w:t xml:space="preserve"> sim_data_robust_reg) </w:t>
      </w:r>
      <w:r>
        <w:rPr>
          <w:rStyle w:val="OperatorTok"/>
        </w:rPr>
        <w:t>%&gt;%</w:t>
      </w:r>
      <w:r>
        <w:br/>
      </w:r>
      <w:r>
        <w:rPr>
          <w:rStyle w:val="StringTok"/>
        </w:rPr>
        <w:t xml:space="preserve">  </w:t>
      </w:r>
      <w:r>
        <w:rPr>
          <w:rStyle w:val="CommentTok"/>
        </w:rPr>
        <w:t># Getting adjusted means by treatment but using satterthwaite degres of freedom</w:t>
      </w:r>
      <w:r>
        <w:br/>
      </w:r>
      <w:r>
        <w:rPr>
          <w:rStyle w:val="StringTok"/>
        </w:rPr>
        <w:t xml:space="preserve">  </w:t>
      </w:r>
      <w:r>
        <w:rPr>
          <w:rStyle w:val="KeywordTok"/>
        </w:rPr>
        <w:t>emmeans</w:t>
      </w:r>
      <w:r>
        <w:rPr>
          <w:rStyle w:val="NormalTok"/>
        </w:rPr>
        <w:t>(</w:t>
      </w:r>
      <w:r>
        <w:rPr>
          <w:rStyle w:val="StringTok"/>
        </w:rPr>
        <w:t>"treatment"</w:t>
      </w:r>
      <w:r>
        <w:rPr>
          <w:rStyle w:val="NormalTok"/>
        </w:rPr>
        <w:t xml:space="preserve">, </w:t>
      </w:r>
      <w:r>
        <w:rPr>
          <w:rStyle w:val="DataTypeTok"/>
        </w:rPr>
        <w:t>options =</w:t>
      </w:r>
      <w:r>
        <w:rPr>
          <w:rStyle w:val="NormalTok"/>
        </w:rPr>
        <w:t xml:space="preserve"> </w:t>
      </w:r>
      <w:r>
        <w:rPr>
          <w:rStyle w:val="KeywordTok"/>
        </w:rPr>
        <w:t>get_emm_option</w:t>
      </w:r>
      <w:r>
        <w:rPr>
          <w:rStyle w:val="NormalTok"/>
        </w:rPr>
        <w:t>(</w:t>
      </w:r>
      <w:r>
        <w:rPr>
          <w:rStyle w:val="StringTok"/>
        </w:rPr>
        <w:t>"satterthwaite"</w:t>
      </w:r>
      <w:r>
        <w:rPr>
          <w:rStyle w:val="NormalTok"/>
        </w:rPr>
        <w:t xml:space="preserve">)) </w:t>
      </w:r>
      <w:r>
        <w:rPr>
          <w:rStyle w:val="OperatorTok"/>
        </w:rPr>
        <w:t>%&gt;%</w:t>
      </w:r>
      <w:r>
        <w:br/>
      </w:r>
      <w:r>
        <w:rPr>
          <w:rStyle w:val="StringTok"/>
        </w:rPr>
        <w:t xml:space="preserve">  </w:t>
      </w:r>
      <w:r>
        <w:rPr>
          <w:rStyle w:val="CommentTok"/>
        </w:rPr>
        <w:t># Showing treatment contrasts</w:t>
      </w:r>
      <w:r>
        <w:br/>
      </w:r>
      <w:r>
        <w:rPr>
          <w:rStyle w:val="StringTok"/>
        </w:rPr>
        <w:t xml:space="preserve">  </w:t>
      </w:r>
      <w:r>
        <w:rPr>
          <w:rStyle w:val="KeywordTok"/>
        </w:rPr>
        <w:t>pairs</w:t>
      </w:r>
      <w:r>
        <w:rPr>
          <w:rStyle w:val="NormalTok"/>
        </w:rPr>
        <w:t>()</w:t>
      </w:r>
    </w:p>
    <w:p w14:paraId="4D0A72B8" w14:textId="77777777" w:rsidR="00FC0951" w:rsidRDefault="00887D15">
      <w:pPr>
        <w:pStyle w:val="SourceCode"/>
      </w:pPr>
      <w:r>
        <w:rPr>
          <w:rStyle w:val="VerbatimChar"/>
        </w:rPr>
        <w:t>##  contrast                estimate   SE df t.ratio p.value</w:t>
      </w:r>
      <w:r>
        <w:br/>
      </w:r>
      <w:r>
        <w:rPr>
          <w:rStyle w:val="VerbatimChar"/>
        </w:rPr>
        <w:t>##  treatment0 - treatment1      477 1397 18   0.342  0.7366</w:t>
      </w:r>
      <w:r>
        <w:br/>
      </w:r>
      <w:r>
        <w:rPr>
          <w:rStyle w:val="VerbatimChar"/>
        </w:rPr>
        <w:t xml:space="preserve">## </w:t>
      </w:r>
      <w:r>
        <w:br/>
      </w:r>
      <w:r>
        <w:rPr>
          <w:rStyle w:val="VerbatimChar"/>
        </w:rPr>
        <w:t>## Degrees-of-freedom method: kenward-roger</w:t>
      </w:r>
    </w:p>
    <w:p w14:paraId="4D0A72B9" w14:textId="263C0CE9" w:rsidR="00FC0951" w:rsidRDefault="00887D15">
      <w:pPr>
        <w:pStyle w:val="FirstParagraph"/>
      </w:pPr>
      <w:r>
        <w:t xml:space="preserve">Suppose then we wanted to identify the relationship between favAnimal (which is at the individual level) and the treatment while accounting for the site nesting. </w:t>
      </w:r>
      <w:commentRangeStart w:id="67"/>
      <w:r>
        <w:t>The following method will work provided we do not want to include block or any other non-site level predictors into our model.</w:t>
      </w:r>
      <w:commentRangeEnd w:id="67"/>
      <w:r w:rsidR="00C907D8">
        <w:rPr>
          <w:rStyle w:val="CommentReference"/>
        </w:rPr>
        <w:commentReference w:id="67"/>
      </w:r>
      <w:r>
        <w:t xml:space="preserve"> </w:t>
      </w:r>
      <w:del w:id="68" w:author="Amy Taub" w:date="2024-06-12T12:34:00Z">
        <w:r w:rsidDel="00E951C3">
          <w:delText>If you do want to include these variables, skip ahead to t</w:delText>
        </w:r>
      </w:del>
      <w:ins w:id="69" w:author="Amy Taub" w:date="2024-06-12T12:34:00Z">
        <w:r w:rsidR="00E951C3">
          <w:t>T</w:t>
        </w:r>
      </w:ins>
      <w:r>
        <w:t xml:space="preserve">he </w:t>
      </w:r>
      <w:ins w:id="70" w:author="Amy Taub" w:date="2024-06-12T12:34:00Z">
        <w:r w:rsidR="00E951C3">
          <w:t>next</w:t>
        </w:r>
      </w:ins>
      <w:ins w:id="71" w:author="Amy Taub" w:date="2024-06-12T12:35:00Z">
        <w:r w:rsidR="00E951C3">
          <w:t xml:space="preserve"> </w:t>
        </w:r>
      </w:ins>
      <w:r>
        <w:t>section</w:t>
      </w:r>
      <w:ins w:id="72" w:author="Amy Taub" w:date="2024-06-12T12:35:00Z">
        <w:r w:rsidR="00E951C3">
          <w:t>,</w:t>
        </w:r>
      </w:ins>
      <w:r>
        <w:t xml:space="preserve"> title</w:t>
      </w:r>
      <w:ins w:id="73" w:author="Amy Taub" w:date="2024-06-12T12:35:00Z">
        <w:r w:rsidR="00E951C3">
          <w:t>d</w:t>
        </w:r>
      </w:ins>
      <w:r>
        <w:t xml:space="preserve"> “Linear mixed-effects model with other predictors”</w:t>
      </w:r>
      <w:ins w:id="74" w:author="Amy Taub" w:date="2024-06-12T12:35:00Z">
        <w:r w:rsidR="00E951C3">
          <w:t>, will discuss how to conduct this analysis with additional variables</w:t>
        </w:r>
      </w:ins>
      <w:r>
        <w:t>.</w:t>
      </w:r>
    </w:p>
    <w:p w14:paraId="4D0A72BA" w14:textId="00598824" w:rsidR="00FC0951" w:rsidRDefault="00887D15">
      <w:pPr>
        <w:pStyle w:val="BodyText"/>
      </w:pPr>
      <w:r>
        <w:t xml:space="preserve">Calculating this for the categorical response actually separates the calculation of the p-value and the contrast estimate. </w:t>
      </w:r>
      <w:commentRangeStart w:id="75"/>
      <w:r>
        <w:t xml:space="preserve">First to calculate the p-value, we need to ensure that </w:t>
      </w:r>
      <w:r>
        <w:rPr>
          <w:rStyle w:val="VerbatimChar"/>
        </w:rPr>
        <w:t>treatment</w:t>
      </w:r>
      <w:r>
        <w:t xml:space="preserve"> is a true </w:t>
      </w:r>
      <m:oMath>
        <m:r>
          <w:rPr>
            <w:rFonts w:ascii="Cambria Math" w:hAnsi="Cambria Math"/>
          </w:rPr>
          <m:t>0,1</m:t>
        </m:r>
      </m:oMath>
      <w:r>
        <w:t xml:space="preserve"> dummy because we will be using it as a quantitative response variable.</w:t>
      </w:r>
      <w:commentRangeEnd w:id="75"/>
      <w:r w:rsidR="004D3A08">
        <w:rPr>
          <w:rStyle w:val="CommentReference"/>
        </w:rPr>
        <w:commentReference w:id="75"/>
      </w:r>
    </w:p>
    <w:p w14:paraId="4D0A72BB" w14:textId="77777777" w:rsidR="00FC0951" w:rsidRDefault="00887D15">
      <w:pPr>
        <w:pStyle w:val="SourceCode"/>
      </w:pPr>
      <w:r>
        <w:rPr>
          <w:rStyle w:val="CommentTok"/>
        </w:rPr>
        <w:t># Showing this is a 0, 1 integer vector</w:t>
      </w:r>
      <w:r>
        <w:br/>
      </w:r>
      <w:r>
        <w:rPr>
          <w:rStyle w:val="KeywordTok"/>
        </w:rPr>
        <w:t>str</w:t>
      </w:r>
      <w:r>
        <w:rPr>
          <w:rStyle w:val="NormalTok"/>
        </w:rPr>
        <w:t>(</w:t>
      </w:r>
      <w:r>
        <w:rPr>
          <w:rStyle w:val="KeywordTok"/>
        </w:rPr>
        <w:t>unique</w:t>
      </w:r>
      <w:r>
        <w:rPr>
          <w:rStyle w:val="NormalTok"/>
        </w:rPr>
        <w:t>(sim_data_robust_reg</w:t>
      </w:r>
      <w:r>
        <w:rPr>
          <w:rStyle w:val="OperatorTok"/>
        </w:rPr>
        <w:t>$</w:t>
      </w:r>
      <w:r>
        <w:rPr>
          <w:rStyle w:val="NormalTok"/>
        </w:rPr>
        <w:t>treatment))</w:t>
      </w:r>
    </w:p>
    <w:p w14:paraId="4D0A72BC" w14:textId="77777777" w:rsidR="00FC0951" w:rsidRDefault="00887D15">
      <w:pPr>
        <w:pStyle w:val="SourceCode"/>
      </w:pPr>
      <w:r>
        <w:rPr>
          <w:rStyle w:val="VerbatimChar"/>
        </w:rPr>
        <w:t>##  int [1:2] 1 0</w:t>
      </w:r>
    </w:p>
    <w:p w14:paraId="4D0A72BD" w14:textId="2EDC50F2" w:rsidR="00FC0951" w:rsidRDefault="00887D15">
      <w:pPr>
        <w:pStyle w:val="FirstParagraph"/>
      </w:pPr>
      <w:r>
        <w:t xml:space="preserve">Now we calculate two models, a null and effect model. Both models use our new </w:t>
      </w:r>
      <w:r>
        <w:rPr>
          <w:rStyle w:val="VerbatimChar"/>
        </w:rPr>
        <w:t>treatment</w:t>
      </w:r>
      <w:r>
        <w:t xml:space="preserve"> variable as a response variable and account for classroom nesting but only the effect model contains our categorical variable as a predictor.</w:t>
      </w:r>
      <w:ins w:id="76" w:author="Amy Taub" w:date="2024-06-12T12:36:00Z">
        <w:r w:rsidR="009A313F">
          <w:t xml:space="preserve"> </w:t>
        </w:r>
        <w:commentRangeStart w:id="77"/>
        <w:r w:rsidR="009A313F">
          <w:t>Then we compare the two models with an ANOVA test. Because the only difference between the models is the inclusion of the categorical variable as a predictor, this gives us ….</w:t>
        </w:r>
        <w:commentRangeEnd w:id="77"/>
        <w:r w:rsidR="009A313F">
          <w:rPr>
            <w:rStyle w:val="CommentReference"/>
          </w:rPr>
          <w:commentReference w:id="77"/>
        </w:r>
      </w:ins>
    </w:p>
    <w:p w14:paraId="4D0A72BE" w14:textId="77777777" w:rsidR="00FC0951" w:rsidRDefault="00887D15">
      <w:pPr>
        <w:pStyle w:val="SourceCode"/>
      </w:pPr>
      <w:r>
        <w:rPr>
          <w:rStyle w:val="CommentTok"/>
        </w:rPr>
        <w:t># Note that in actual work, these warnings indicate something deeply</w:t>
      </w:r>
      <w:r>
        <w:br/>
      </w:r>
      <w:r>
        <w:rPr>
          <w:rStyle w:val="CommentTok"/>
        </w:rPr>
        <w:t># wrong with your model, i.e. a lack of true nesting effects</w:t>
      </w:r>
      <w:r>
        <w:br/>
      </w:r>
      <w:r>
        <w:rPr>
          <w:rStyle w:val="CommentTok"/>
        </w:rPr>
        <w:t># However, I am ignoring them here for demonstration purposes</w:t>
      </w:r>
      <w:r>
        <w:br/>
      </w:r>
      <w:r>
        <w:rPr>
          <w:rStyle w:val="NormalTok"/>
        </w:rPr>
        <w:t>mixed_null_model &lt;-</w:t>
      </w:r>
      <w:r>
        <w:rPr>
          <w:rStyle w:val="StringTok"/>
        </w:rPr>
        <w:t xml:space="preserve"> </w:t>
      </w:r>
      <w:r>
        <w:rPr>
          <w:rStyle w:val="KeywordTok"/>
        </w:rPr>
        <w:t>lmer</w:t>
      </w:r>
      <w:r>
        <w:rPr>
          <w:rStyle w:val="NormalTok"/>
        </w:rPr>
        <w:t xml:space="preserve">(treatment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sites), </w:t>
      </w:r>
      <w:r>
        <w:rPr>
          <w:rStyle w:val="DataTypeTok"/>
        </w:rPr>
        <w:t>data =</w:t>
      </w:r>
      <w:r>
        <w:rPr>
          <w:rStyle w:val="NormalTok"/>
        </w:rPr>
        <w:t xml:space="preserve"> sim_data_robust_reg)</w:t>
      </w:r>
    </w:p>
    <w:p w14:paraId="4D0A72BF" w14:textId="77777777" w:rsidR="00FC0951" w:rsidRDefault="00887D15">
      <w:pPr>
        <w:pStyle w:val="SourceCode"/>
      </w:pPr>
      <w:r>
        <w:rPr>
          <w:rStyle w:val="VerbatimChar"/>
        </w:rPr>
        <w:t>## Warning in checkConv(attr(opt, "derivs"), opt$par, ctrl = control$checkConv, :</w:t>
      </w:r>
      <w:r>
        <w:br/>
      </w:r>
      <w:r>
        <w:rPr>
          <w:rStyle w:val="VerbatimChar"/>
        </w:rPr>
        <w:lastRenderedPageBreak/>
        <w:t>## Model failed to converge with max|grad| = 0.648388 (tol = 0.002, component 1)</w:t>
      </w:r>
    </w:p>
    <w:p w14:paraId="4D0A72C0" w14:textId="77777777" w:rsidR="00FC0951" w:rsidRDefault="00887D15">
      <w:pPr>
        <w:pStyle w:val="SourceCode"/>
      </w:pPr>
      <w:r>
        <w:rPr>
          <w:rStyle w:val="VerbatimChar"/>
        </w:rPr>
        <w:t>## Warning in checkConv(attr(opt, "derivs"), opt$par, ctrl = control$checkConv, : Model is nearly unidentifiable: very large eigenvalue</w:t>
      </w:r>
      <w:r>
        <w:br/>
      </w:r>
      <w:r>
        <w:rPr>
          <w:rStyle w:val="VerbatimChar"/>
        </w:rPr>
        <w:t>##  - Rescale variables?</w:t>
      </w:r>
    </w:p>
    <w:p w14:paraId="4D0A72C1" w14:textId="77777777" w:rsidR="00FC0951" w:rsidRDefault="00887D15">
      <w:pPr>
        <w:pStyle w:val="SourceCode"/>
      </w:pPr>
      <w:r>
        <w:rPr>
          <w:rStyle w:val="NormalTok"/>
        </w:rPr>
        <w:t>mixed_result_model &lt;-</w:t>
      </w:r>
      <w:r>
        <w:rPr>
          <w:rStyle w:val="StringTok"/>
        </w:rPr>
        <w:t xml:space="preserve"> </w:t>
      </w:r>
      <w:r>
        <w:rPr>
          <w:rStyle w:val="KeywordTok"/>
        </w:rPr>
        <w:t>lmer</w:t>
      </w:r>
      <w:r>
        <w:rPr>
          <w:rStyle w:val="NormalTok"/>
        </w:rPr>
        <w:t xml:space="preserve">(treatment </w:t>
      </w:r>
      <w:r>
        <w:rPr>
          <w:rStyle w:val="OperatorTok"/>
        </w:rPr>
        <w:t>~</w:t>
      </w:r>
      <w:r>
        <w:rPr>
          <w:rStyle w:val="StringTok"/>
        </w:rPr>
        <w:t xml:space="preserve">  </w:t>
      </w:r>
      <w:r>
        <w:rPr>
          <w:rStyle w:val="NormalTok"/>
        </w:rPr>
        <w:t xml:space="preserve">favAnimals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sites), </w:t>
      </w:r>
      <w:r>
        <w:rPr>
          <w:rStyle w:val="DataTypeTok"/>
        </w:rPr>
        <w:t>data =</w:t>
      </w:r>
      <w:r>
        <w:rPr>
          <w:rStyle w:val="NormalTok"/>
        </w:rPr>
        <w:t xml:space="preserve"> sim_data_robust_reg)</w:t>
      </w:r>
    </w:p>
    <w:p w14:paraId="4D0A72C2" w14:textId="77777777" w:rsidR="00FC0951" w:rsidRDefault="00887D15">
      <w:pPr>
        <w:pStyle w:val="SourceCode"/>
      </w:pPr>
      <w:r>
        <w:rPr>
          <w:rStyle w:val="VerbatimChar"/>
        </w:rPr>
        <w:t>## Warning in optwrap(optimizer, devfun, getStart(start, rho$pp), lower =</w:t>
      </w:r>
      <w:r>
        <w:br/>
      </w:r>
      <w:r>
        <w:rPr>
          <w:rStyle w:val="VerbatimChar"/>
        </w:rPr>
        <w:t>## rho$lower, : convergence code -4 from nloptwrap: NLOPT_ROUNDOFF_LIMITED:</w:t>
      </w:r>
      <w:r>
        <w:br/>
      </w:r>
      <w:r>
        <w:rPr>
          <w:rStyle w:val="VerbatimChar"/>
        </w:rPr>
        <w:t>## Roundoff errors led to a breakdown of the optimization algorithm. In this case,</w:t>
      </w:r>
      <w:r>
        <w:br/>
      </w:r>
      <w:r>
        <w:rPr>
          <w:rStyle w:val="VerbatimChar"/>
        </w:rPr>
        <w:t>## the returned minimum may still be useful. (e.g. this error occurs in NEWUOA if</w:t>
      </w:r>
      <w:r>
        <w:br/>
      </w:r>
      <w:r>
        <w:rPr>
          <w:rStyle w:val="VerbatimChar"/>
        </w:rPr>
        <w:t>## one tries to achieve a tolerance too close to machine precision.)</w:t>
      </w:r>
    </w:p>
    <w:p w14:paraId="4D0A72C3" w14:textId="77777777" w:rsidR="00FC0951" w:rsidRDefault="00887D15">
      <w:pPr>
        <w:pStyle w:val="FirstParagraph"/>
      </w:pPr>
      <w:r>
        <w:t xml:space="preserve">Now we pass both of these models to an anova test which compares the model. Because these models differ only by the inclusion of </w:t>
      </w:r>
      <w:r>
        <w:rPr>
          <w:rStyle w:val="VerbatimChar"/>
        </w:rPr>
        <w:t>favAnimals</w:t>
      </w:r>
      <w:r>
        <w:t xml:space="preserve"> as a predictor, our anova result will tell us if this, more complex model is significantly better than the model without </w:t>
      </w:r>
      <w:r>
        <w:rPr>
          <w:rStyle w:val="VerbatimChar"/>
        </w:rPr>
        <w:t>favAnimals</w:t>
      </w:r>
      <w:r>
        <w:t xml:space="preserve">. This basically tells us if there is a statistically significant difference between the treatment and control accounting for all of </w:t>
      </w:r>
      <w:r>
        <w:rPr>
          <w:rStyle w:val="VerbatimChar"/>
        </w:rPr>
        <w:t>favAnimals</w:t>
      </w:r>
      <w:r>
        <w:t xml:space="preserve"> in aggregate.</w:t>
      </w:r>
    </w:p>
    <w:p w14:paraId="4D0A72C4" w14:textId="77777777" w:rsidR="00FC0951" w:rsidRDefault="00887D15">
      <w:pPr>
        <w:pStyle w:val="SourceCode"/>
      </w:pPr>
      <w:r>
        <w:rPr>
          <w:rStyle w:val="CommentTok"/>
        </w:rPr>
        <w:t># anova comparison of models</w:t>
      </w:r>
      <w:r>
        <w:br/>
      </w:r>
      <w:r>
        <w:rPr>
          <w:rStyle w:val="NormalTok"/>
        </w:rPr>
        <w:t>mixed_anova &lt;-</w:t>
      </w:r>
      <w:r>
        <w:rPr>
          <w:rStyle w:val="StringTok"/>
        </w:rPr>
        <w:t xml:space="preserve"> </w:t>
      </w:r>
      <w:r>
        <w:rPr>
          <w:rStyle w:val="KeywordTok"/>
        </w:rPr>
        <w:t>anova</w:t>
      </w:r>
      <w:r>
        <w:rPr>
          <w:rStyle w:val="NormalTok"/>
        </w:rPr>
        <w:t>(mixed_result_model, mixed_null_model)</w:t>
      </w:r>
    </w:p>
    <w:p w14:paraId="4D0A72C5" w14:textId="77777777" w:rsidR="00FC0951" w:rsidRDefault="00887D15">
      <w:pPr>
        <w:pStyle w:val="SourceCode"/>
      </w:pPr>
      <w:r>
        <w:rPr>
          <w:rStyle w:val="VerbatimChar"/>
        </w:rPr>
        <w:t>## refitting model(s) with ML (instead of REML)</w:t>
      </w:r>
    </w:p>
    <w:p w14:paraId="4D0A72C6" w14:textId="77777777" w:rsidR="00FC0951" w:rsidRDefault="00887D15">
      <w:pPr>
        <w:pStyle w:val="SourceCode"/>
      </w:pPr>
      <w:r>
        <w:rPr>
          <w:rStyle w:val="CommentTok"/>
        </w:rPr>
        <w:t># tidycleans up the output of anova into a simple table</w:t>
      </w:r>
      <w:r>
        <w:br/>
      </w:r>
      <w:r>
        <w:rPr>
          <w:rStyle w:val="KeywordTok"/>
        </w:rPr>
        <w:t>tidy</w:t>
      </w:r>
      <w:r>
        <w:rPr>
          <w:rStyle w:val="NormalTok"/>
        </w:rPr>
        <w:t>(mixed_anova)</w:t>
      </w:r>
    </w:p>
    <w:tbl>
      <w:tblPr>
        <w:tblStyle w:val="Table"/>
        <w:tblW w:w="0" w:type="pct"/>
        <w:tblLook w:val="07E0" w:firstRow="1" w:lastRow="1" w:firstColumn="1" w:lastColumn="1" w:noHBand="1" w:noVBand="1"/>
      </w:tblPr>
      <w:tblGrid>
        <w:gridCol w:w="2017"/>
        <w:gridCol w:w="680"/>
        <w:gridCol w:w="1077"/>
        <w:gridCol w:w="1077"/>
        <w:gridCol w:w="1077"/>
        <w:gridCol w:w="1083"/>
        <w:gridCol w:w="985"/>
        <w:gridCol w:w="491"/>
        <w:gridCol w:w="919"/>
      </w:tblGrid>
      <w:tr w:rsidR="00FC0951" w14:paraId="4D0A72D0"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C7" w14:textId="77777777" w:rsidR="00FC0951" w:rsidRDefault="00887D15">
            <w:pPr>
              <w:pStyle w:val="Compact"/>
            </w:pPr>
            <w:r>
              <w:t>term</w:t>
            </w:r>
          </w:p>
        </w:tc>
        <w:tc>
          <w:tcPr>
            <w:tcW w:w="0" w:type="auto"/>
            <w:tcBorders>
              <w:bottom w:val="single" w:sz="0" w:space="0" w:color="auto"/>
            </w:tcBorders>
            <w:vAlign w:val="bottom"/>
          </w:tcPr>
          <w:p w14:paraId="4D0A72C8"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npar</w:t>
            </w:r>
          </w:p>
        </w:tc>
        <w:tc>
          <w:tcPr>
            <w:tcW w:w="0" w:type="auto"/>
            <w:tcBorders>
              <w:bottom w:val="single" w:sz="0" w:space="0" w:color="auto"/>
            </w:tcBorders>
            <w:vAlign w:val="bottom"/>
          </w:tcPr>
          <w:p w14:paraId="4D0A72C9"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AIC</w:t>
            </w:r>
          </w:p>
        </w:tc>
        <w:tc>
          <w:tcPr>
            <w:tcW w:w="0" w:type="auto"/>
            <w:tcBorders>
              <w:bottom w:val="single" w:sz="0" w:space="0" w:color="auto"/>
            </w:tcBorders>
            <w:vAlign w:val="bottom"/>
          </w:tcPr>
          <w:p w14:paraId="4D0A72CA"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BIC</w:t>
            </w:r>
          </w:p>
        </w:tc>
        <w:tc>
          <w:tcPr>
            <w:tcW w:w="0" w:type="auto"/>
            <w:tcBorders>
              <w:bottom w:val="single" w:sz="0" w:space="0" w:color="auto"/>
            </w:tcBorders>
            <w:vAlign w:val="bottom"/>
          </w:tcPr>
          <w:p w14:paraId="4D0A72CB"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logLik</w:t>
            </w:r>
          </w:p>
        </w:tc>
        <w:tc>
          <w:tcPr>
            <w:tcW w:w="0" w:type="auto"/>
            <w:tcBorders>
              <w:bottom w:val="single" w:sz="0" w:space="0" w:color="auto"/>
            </w:tcBorders>
            <w:vAlign w:val="bottom"/>
          </w:tcPr>
          <w:p w14:paraId="4D0A72CC"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deviance</w:t>
            </w:r>
          </w:p>
        </w:tc>
        <w:tc>
          <w:tcPr>
            <w:tcW w:w="0" w:type="auto"/>
            <w:tcBorders>
              <w:bottom w:val="single" w:sz="0" w:space="0" w:color="auto"/>
            </w:tcBorders>
            <w:vAlign w:val="bottom"/>
          </w:tcPr>
          <w:p w14:paraId="4D0A72CD"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tcW w:w="0" w:type="auto"/>
            <w:tcBorders>
              <w:bottom w:val="single" w:sz="0" w:space="0" w:color="auto"/>
            </w:tcBorders>
            <w:vAlign w:val="bottom"/>
          </w:tcPr>
          <w:p w14:paraId="4D0A72CE"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df</w:t>
            </w:r>
          </w:p>
        </w:tc>
        <w:tc>
          <w:tcPr>
            <w:tcW w:w="0" w:type="auto"/>
            <w:tcBorders>
              <w:bottom w:val="single" w:sz="0" w:space="0" w:color="auto"/>
            </w:tcBorders>
            <w:vAlign w:val="bottom"/>
          </w:tcPr>
          <w:p w14:paraId="4D0A72CF"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r>
      <w:tr w:rsidR="00FC0951" w14:paraId="4D0A72DA"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D1" w14:textId="77777777" w:rsidR="00FC0951" w:rsidRDefault="00887D15">
            <w:pPr>
              <w:pStyle w:val="Compact"/>
            </w:pPr>
            <w:r>
              <w:t>mixed_null_model</w:t>
            </w:r>
          </w:p>
        </w:tc>
        <w:tc>
          <w:tcPr>
            <w:tcW w:w="0" w:type="auto"/>
          </w:tcPr>
          <w:p w14:paraId="4D0A72D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14:paraId="4D0A72D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-9738.286</w:t>
            </w:r>
          </w:p>
        </w:tc>
        <w:tc>
          <w:tcPr>
            <w:tcW w:w="0" w:type="auto"/>
          </w:tcPr>
          <w:p w14:paraId="4D0A72D4"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-9726.953</w:t>
            </w:r>
          </w:p>
        </w:tc>
        <w:tc>
          <w:tcPr>
            <w:tcW w:w="0" w:type="auto"/>
          </w:tcPr>
          <w:p w14:paraId="4D0A72D5"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4872.143</w:t>
            </w:r>
          </w:p>
        </w:tc>
        <w:tc>
          <w:tcPr>
            <w:tcW w:w="0" w:type="auto"/>
          </w:tcPr>
          <w:p w14:paraId="4D0A72D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-9744.286</w:t>
            </w:r>
          </w:p>
        </w:tc>
        <w:tc>
          <w:tcPr>
            <w:tcW w:w="0" w:type="auto"/>
          </w:tcPr>
          <w:p w14:paraId="4D0A72D7"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c>
          <w:tcPr>
            <w:tcW w:w="0" w:type="auto"/>
          </w:tcPr>
          <w:p w14:paraId="4D0A72D8"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c>
          <w:tcPr>
            <w:tcW w:w="0" w:type="auto"/>
          </w:tcPr>
          <w:p w14:paraId="4D0A72D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r>
      <w:tr w:rsidR="00FC0951" w14:paraId="4D0A72E4"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DB" w14:textId="77777777" w:rsidR="00FC0951" w:rsidRDefault="00887D15">
            <w:pPr>
              <w:pStyle w:val="Compact"/>
            </w:pPr>
            <w:r>
              <w:t>mixed_result_model</w:t>
            </w:r>
          </w:p>
        </w:tc>
        <w:tc>
          <w:tcPr>
            <w:tcW w:w="0" w:type="auto"/>
          </w:tcPr>
          <w:p w14:paraId="4D0A72DC"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5</w:t>
            </w:r>
          </w:p>
        </w:tc>
        <w:tc>
          <w:tcPr>
            <w:tcW w:w="0" w:type="auto"/>
          </w:tcPr>
          <w:p w14:paraId="4D0A72D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-9731.135</w:t>
            </w:r>
          </w:p>
        </w:tc>
        <w:tc>
          <w:tcPr>
            <w:tcW w:w="0" w:type="auto"/>
          </w:tcPr>
          <w:p w14:paraId="4D0A72D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-9712.246</w:t>
            </w:r>
          </w:p>
        </w:tc>
        <w:tc>
          <w:tcPr>
            <w:tcW w:w="0" w:type="auto"/>
          </w:tcPr>
          <w:p w14:paraId="4D0A72DF"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4870.567</w:t>
            </w:r>
          </w:p>
        </w:tc>
        <w:tc>
          <w:tcPr>
            <w:tcW w:w="0" w:type="auto"/>
          </w:tcPr>
          <w:p w14:paraId="4D0A72E0"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-9741.135</w:t>
            </w:r>
          </w:p>
        </w:tc>
        <w:tc>
          <w:tcPr>
            <w:tcW w:w="0" w:type="auto"/>
          </w:tcPr>
          <w:p w14:paraId="4D0A72E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w:t>
            </w:r>
          </w:p>
        </w:tc>
        <w:tc>
          <w:tcPr>
            <w:tcW w:w="0" w:type="auto"/>
          </w:tcPr>
          <w:p w14:paraId="4D0A72E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2E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r>
    </w:tbl>
    <w:p w14:paraId="4D0A72E5" w14:textId="77777777" w:rsidR="00FC0951" w:rsidRDefault="00887D15">
      <w:pPr>
        <w:pStyle w:val="BodyText"/>
      </w:pPr>
      <w:r>
        <w:t>The actual p-value can be extracted as such:</w:t>
      </w:r>
    </w:p>
    <w:p w14:paraId="4D0A72E6" w14:textId="77777777" w:rsidR="00FC0951" w:rsidRDefault="00887D15">
      <w:pPr>
        <w:pStyle w:val="SourceCode"/>
      </w:pPr>
      <w:r>
        <w:rPr>
          <w:rStyle w:val="KeywordTok"/>
        </w:rPr>
        <w:t>na.omit</w:t>
      </w:r>
      <w:r>
        <w:rPr>
          <w:rStyle w:val="NormalTok"/>
        </w:rPr>
        <w:t>(mixed_anova</w:t>
      </w:r>
      <w:r>
        <w:rPr>
          <w:rStyle w:val="OperatorTok"/>
        </w:rPr>
        <w:t>$</w:t>
      </w:r>
      <w:r>
        <w:rPr>
          <w:rStyle w:val="StringTok"/>
        </w:rPr>
        <w:t>`</w:t>
      </w:r>
      <w:r>
        <w:rPr>
          <w:rStyle w:val="DataTypeTok"/>
        </w:rPr>
        <w:t>Pr(&gt;Chisq)</w:t>
      </w:r>
      <w:r>
        <w:rPr>
          <w:rStyle w:val="StringTok"/>
        </w:rPr>
        <w:t>`</w:t>
      </w:r>
      <w:r>
        <w:rPr>
          <w:rStyle w:val="NormalTok"/>
        </w:rPr>
        <w:t>)</w:t>
      </w:r>
    </w:p>
    <w:p w14:paraId="4D0A72E7" w14:textId="77777777" w:rsidR="00FC0951" w:rsidRDefault="00887D15">
      <w:pPr>
        <w:pStyle w:val="SourceCode"/>
      </w:pPr>
      <w:r>
        <w:rPr>
          <w:rStyle w:val="VerbatimChar"/>
        </w:rPr>
        <w:t>## [1] 1</w:t>
      </w:r>
      <w:r>
        <w:br/>
      </w:r>
      <w:r>
        <w:rPr>
          <w:rStyle w:val="VerbatimChar"/>
        </w:rPr>
        <w:t>## attr(,"na.action")</w:t>
      </w:r>
      <w:r>
        <w:br/>
      </w:r>
      <w:r>
        <w:rPr>
          <w:rStyle w:val="VerbatimChar"/>
        </w:rPr>
        <w:t>## [1] 1</w:t>
      </w:r>
      <w:r>
        <w:br/>
      </w:r>
      <w:r>
        <w:rPr>
          <w:rStyle w:val="VerbatimChar"/>
        </w:rPr>
        <w:t>## attr(,"class")</w:t>
      </w:r>
      <w:r>
        <w:br/>
      </w:r>
      <w:r>
        <w:rPr>
          <w:rStyle w:val="VerbatimChar"/>
        </w:rPr>
        <w:t>## [1] "omit"</w:t>
      </w:r>
    </w:p>
    <w:p w14:paraId="4D0A72E8" w14:textId="77777777" w:rsidR="00FC0951" w:rsidRDefault="00887D15">
      <w:pPr>
        <w:pStyle w:val="FirstParagraph"/>
      </w:pPr>
      <w:commentRangeStart w:id="78"/>
      <w:r>
        <w:lastRenderedPageBreak/>
        <w:t xml:space="preserve">Contrasts are calculated individually using the dummy variables as outcomes; however, we will be ignoring the p-values. </w:t>
      </w:r>
      <w:commentRangeEnd w:id="78"/>
      <w:r w:rsidR="00080BE3">
        <w:rPr>
          <w:rStyle w:val="CommentReference"/>
        </w:rPr>
        <w:commentReference w:id="78"/>
      </w:r>
      <w:r>
        <w:t>This is done functionally but the essence of the code is similar to the mixed effects quantitative response example shown previously.</w:t>
      </w:r>
    </w:p>
    <w:p w14:paraId="4D0A72E9" w14:textId="77777777" w:rsidR="00FC0951" w:rsidRDefault="00887D15">
      <w:pPr>
        <w:pStyle w:val="SourceCode"/>
      </w:pPr>
      <w:r>
        <w:rPr>
          <w:rStyle w:val="NormalTok"/>
        </w:rPr>
        <w:t>sim_data_robust_reg_dummied &lt;-</w:t>
      </w:r>
      <w:r>
        <w:rPr>
          <w:rStyle w:val="StringTok"/>
        </w:rPr>
        <w:t xml:space="preserve"> </w:t>
      </w:r>
      <w:r>
        <w:rPr>
          <w:rStyle w:val="NormalTok"/>
        </w:rPr>
        <w:t xml:space="preserve">sim_data_robust_reg </w:t>
      </w:r>
      <w:r>
        <w:rPr>
          <w:rStyle w:val="OperatorTok"/>
        </w:rPr>
        <w:t>%&gt;%</w:t>
      </w:r>
      <w:r>
        <w:br/>
      </w:r>
      <w:r>
        <w:rPr>
          <w:rStyle w:val="StringTok"/>
        </w:rPr>
        <w:t xml:space="preserve">  </w:t>
      </w:r>
      <w:r>
        <w:rPr>
          <w:rStyle w:val="CommentTok"/>
        </w:rPr>
        <w:t># Generating dummy variable version of categorical variable</w:t>
      </w:r>
      <w:r>
        <w:br/>
      </w:r>
      <w:r>
        <w:rPr>
          <w:rStyle w:val="StringTok"/>
        </w:rPr>
        <w:t xml:space="preserve">  </w:t>
      </w:r>
      <w:r>
        <w:rPr>
          <w:rStyle w:val="NormalTok"/>
        </w:rPr>
        <w:t>fastDummies</w:t>
      </w:r>
      <w:r>
        <w:rPr>
          <w:rStyle w:val="OperatorTok"/>
        </w:rPr>
        <w:t>::</w:t>
      </w:r>
      <w:r>
        <w:rPr>
          <w:rStyle w:val="KeywordTok"/>
        </w:rPr>
        <w:t>dummy_cols</w:t>
      </w:r>
      <w:r>
        <w:rPr>
          <w:rStyle w:val="NormalTok"/>
        </w:rPr>
        <w:t>(</w:t>
      </w:r>
      <w:r>
        <w:rPr>
          <w:rStyle w:val="StringTok"/>
        </w:rPr>
        <w:t>"favAnimals"</w:t>
      </w:r>
      <w:r>
        <w:rPr>
          <w:rStyle w:val="NormalTok"/>
        </w:rPr>
        <w:t xml:space="preserve">, </w:t>
      </w:r>
      <w:r>
        <w:rPr>
          <w:rStyle w:val="DataTypeTok"/>
        </w:rPr>
        <w:t>remove_selected_columns =</w:t>
      </w:r>
      <w:r>
        <w:rPr>
          <w:rStyle w:val="NormalTok"/>
        </w:rPr>
        <w:t xml:space="preserve"> </w:t>
      </w:r>
      <w:r>
        <w:rPr>
          <w:rStyle w:val="OtherTok"/>
        </w:rPr>
        <w:t>TRUE</w:t>
      </w:r>
      <w:r>
        <w:rPr>
          <w:rStyle w:val="NormalTok"/>
        </w:rPr>
        <w:t>)</w:t>
      </w:r>
      <w:r>
        <w:br/>
      </w:r>
      <w:r>
        <w:rPr>
          <w:rStyle w:val="NormalTok"/>
        </w:rPr>
        <w:t>mixed_contrasts &lt;-</w:t>
      </w:r>
      <w:r>
        <w:rPr>
          <w:rStyle w:val="StringTok"/>
        </w:rPr>
        <w:t xml:space="preserve"> </w:t>
      </w:r>
      <w:r>
        <w:rPr>
          <w:rStyle w:val="KeywordTok"/>
        </w:rPr>
        <w:t>paste0</w:t>
      </w:r>
      <w:r>
        <w:rPr>
          <w:rStyle w:val="NormalTok"/>
        </w:rPr>
        <w:t>(</w:t>
      </w:r>
      <w:r>
        <w:rPr>
          <w:rStyle w:val="StringTok"/>
        </w:rPr>
        <w:t>"favAnimals_"</w:t>
      </w:r>
      <w:r>
        <w:rPr>
          <w:rStyle w:val="NormalTok"/>
        </w:rPr>
        <w:t xml:space="preserve">, </w:t>
      </w:r>
      <w:r>
        <w:rPr>
          <w:rStyle w:val="Keyword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 xml:space="preserve">)) </w:t>
      </w:r>
      <w:r>
        <w:rPr>
          <w:rStyle w:val="OperatorTok"/>
        </w:rPr>
        <w:t>%&gt;%</w:t>
      </w:r>
      <w:r>
        <w:br/>
      </w:r>
      <w:r>
        <w:rPr>
          <w:rStyle w:val="StringTok"/>
        </w:rPr>
        <w:t xml:space="preserve">  </w:t>
      </w:r>
      <w:r>
        <w:rPr>
          <w:rStyle w:val="NormalTok"/>
        </w:rPr>
        <w:t>purrr</w:t>
      </w:r>
      <w:r>
        <w:rPr>
          <w:rStyle w:val="OperatorTok"/>
        </w:rPr>
        <w:t>::</w:t>
      </w:r>
      <w:r>
        <w:rPr>
          <w:rStyle w:val="KeywordTok"/>
        </w:rPr>
        <w:t>map</w:t>
      </w:r>
      <w:r>
        <w:rPr>
          <w:rStyle w:val="NormalTok"/>
        </w:rPr>
        <w:t>(</w:t>
      </w:r>
      <w:r>
        <w:rPr>
          <w:rStyle w:val="ControlFlowTok"/>
        </w:rPr>
        <w:t>function</w:t>
      </w:r>
      <w:r>
        <w:rPr>
          <w:rStyle w:val="NormalTok"/>
        </w:rPr>
        <w:t>(.response_variable) {</w:t>
      </w:r>
      <w:r>
        <w:br/>
      </w:r>
      <w:r>
        <w:rPr>
          <w:rStyle w:val="NormalTok"/>
        </w:rPr>
        <w:t xml:space="preserve">    </w:t>
      </w:r>
      <w:r>
        <w:rPr>
          <w:rStyle w:val="CommentTok"/>
        </w:rPr>
        <w:t># Generating formulas for each response variable and attaching data</w:t>
      </w:r>
      <w:r>
        <w:br/>
      </w:r>
      <w:r>
        <w:rPr>
          <w:rStyle w:val="NormalTok"/>
        </w:rPr>
        <w:t xml:space="preserve">    dummy_formula &lt;-</w:t>
      </w:r>
      <w:r>
        <w:rPr>
          <w:rStyle w:val="StringTok"/>
        </w:rPr>
        <w:t xml:space="preserve"> </w:t>
      </w:r>
      <w:r>
        <w:rPr>
          <w:rStyle w:val="KeywordTok"/>
        </w:rPr>
        <w:t>as.formula</w:t>
      </w:r>
      <w:r>
        <w:rPr>
          <w:rStyle w:val="NormalTok"/>
        </w:rPr>
        <w:t>(</w:t>
      </w:r>
      <w:r>
        <w:rPr>
          <w:rStyle w:val="KeywordTok"/>
        </w:rPr>
        <w:t>paste</w:t>
      </w:r>
      <w:r>
        <w:rPr>
          <w:rStyle w:val="NormalTok"/>
        </w:rPr>
        <w:t xml:space="preserve">(.response_variable, </w:t>
      </w:r>
      <w:r>
        <w:rPr>
          <w:rStyle w:val="StringTok"/>
        </w:rPr>
        <w:t>"~ treatment + (1 | sites)"</w:t>
      </w:r>
      <w:r>
        <w:rPr>
          <w:rStyle w:val="NormalTok"/>
        </w:rPr>
        <w:t>),</w:t>
      </w:r>
      <w:r>
        <w:br/>
      </w:r>
      <w:r>
        <w:rPr>
          <w:rStyle w:val="NormalTok"/>
        </w:rPr>
        <w:t xml:space="preserve">      </w:t>
      </w:r>
      <w:r>
        <w:rPr>
          <w:rStyle w:val="DataTypeTok"/>
        </w:rPr>
        <w:t>env =</w:t>
      </w:r>
      <w:r>
        <w:rPr>
          <w:rStyle w:val="NormalTok"/>
        </w:rPr>
        <w:t xml:space="preserve"> rlang</w:t>
      </w:r>
      <w:r>
        <w:rPr>
          <w:rStyle w:val="OperatorTok"/>
        </w:rPr>
        <w:t>::</w:t>
      </w:r>
      <w:r>
        <w:rPr>
          <w:rStyle w:val="KeywordTok"/>
        </w:rPr>
        <w:t>env</w:t>
      </w:r>
      <w:r>
        <w:rPr>
          <w:rStyle w:val="NormalTok"/>
        </w:rPr>
        <w:t>(</w:t>
      </w:r>
      <w:r>
        <w:rPr>
          <w:rStyle w:val="OperatorTok"/>
        </w:rPr>
        <w:t>!!!</w:t>
      </w:r>
      <w:r>
        <w:rPr>
          <w:rStyle w:val="NormalTok"/>
        </w:rPr>
        <w:t>sim_data_robust_reg_dummied)</w:t>
      </w:r>
      <w:r>
        <w:br/>
      </w:r>
      <w:r>
        <w:rPr>
          <w:rStyle w:val="NormalTok"/>
        </w:rPr>
        <w:t xml:space="preserve">    )</w:t>
      </w:r>
      <w:r>
        <w:br/>
      </w:r>
      <w:r>
        <w:rPr>
          <w:rStyle w:val="NormalTok"/>
        </w:rPr>
        <w:t xml:space="preserve">    </w:t>
      </w:r>
      <w:r>
        <w:rPr>
          <w:rStyle w:val="CommentTok"/>
        </w:rPr>
        <w:t># Run model given the generated formula</w:t>
      </w:r>
      <w:r>
        <w:br/>
      </w:r>
      <w:r>
        <w:rPr>
          <w:rStyle w:val="NormalTok"/>
        </w:rPr>
        <w:t xml:space="preserve">    </w:t>
      </w:r>
      <w:r>
        <w:rPr>
          <w:rStyle w:val="KeywordTok"/>
        </w:rPr>
        <w:t>lmer</w:t>
      </w:r>
      <w:r>
        <w:rPr>
          <w:rStyle w:val="NormalTok"/>
        </w:rPr>
        <w:t xml:space="preserve">(dummy_formula) </w:t>
      </w:r>
      <w:r>
        <w:rPr>
          <w:rStyle w:val="OperatorTok"/>
        </w:rPr>
        <w:t>%&gt;%</w:t>
      </w:r>
      <w:r>
        <w:br/>
      </w:r>
      <w:r>
        <w:rPr>
          <w:rStyle w:val="StringTok"/>
        </w:rPr>
        <w:t xml:space="preserve">    </w:t>
      </w:r>
      <w:r>
        <w:rPr>
          <w:rStyle w:val="CommentTok"/>
        </w:rPr>
        <w:t># Adjusted means by treatment</w:t>
      </w:r>
      <w:r>
        <w:br/>
      </w:r>
      <w:r>
        <w:rPr>
          <w:rStyle w:val="StringTok"/>
        </w:rPr>
        <w:t xml:space="preserve">      </w:t>
      </w:r>
      <w:r>
        <w:rPr>
          <w:rStyle w:val="KeywordTok"/>
        </w:rPr>
        <w:t>emmeans</w:t>
      </w:r>
      <w:r>
        <w:rPr>
          <w:rStyle w:val="NormalTok"/>
        </w:rPr>
        <w:t>(</w:t>
      </w:r>
      <w:r>
        <w:rPr>
          <w:rStyle w:val="StringTok"/>
        </w:rPr>
        <w:t>"treatment"</w:t>
      </w:r>
      <w:r>
        <w:rPr>
          <w:rStyle w:val="NormalTok"/>
        </w:rPr>
        <w:t xml:space="preserve">, </w:t>
      </w:r>
      <w:r>
        <w:rPr>
          <w:rStyle w:val="DataTypeTok"/>
        </w:rPr>
        <w:t>options =</w:t>
      </w:r>
      <w:r>
        <w:rPr>
          <w:rStyle w:val="NormalTok"/>
        </w:rPr>
        <w:t xml:space="preserve"> emmeans</w:t>
      </w:r>
      <w:r>
        <w:rPr>
          <w:rStyle w:val="OperatorTok"/>
        </w:rPr>
        <w:t>::</w:t>
      </w:r>
      <w:r>
        <w:rPr>
          <w:rStyle w:val="KeywordTok"/>
        </w:rPr>
        <w:t>get_emm_option</w:t>
      </w:r>
      <w:r>
        <w:rPr>
          <w:rStyle w:val="NormalTok"/>
        </w:rPr>
        <w:t>(</w:t>
      </w:r>
      <w:r>
        <w:rPr>
          <w:rStyle w:val="StringTok"/>
        </w:rPr>
        <w:t>"satterthwaite"</w:t>
      </w:r>
      <w:r>
        <w:rPr>
          <w:rStyle w:val="NormalTok"/>
        </w:rPr>
        <w:t xml:space="preserve">)) </w:t>
      </w:r>
      <w:r>
        <w:rPr>
          <w:rStyle w:val="OperatorTok"/>
        </w:rPr>
        <w:t>%&gt;%</w:t>
      </w:r>
      <w:r>
        <w:br/>
      </w:r>
      <w:r>
        <w:rPr>
          <w:rStyle w:val="StringTok"/>
        </w:rPr>
        <w:t xml:space="preserve">      </w:t>
      </w:r>
      <w:r>
        <w:rPr>
          <w:rStyle w:val="CommentTok"/>
        </w:rPr>
        <w:t># Adjusted mean contrasts</w:t>
      </w:r>
      <w:r>
        <w:br/>
      </w:r>
      <w:r>
        <w:rPr>
          <w:rStyle w:val="StringTok"/>
        </w:rPr>
        <w:t xml:space="preserve">      </w:t>
      </w:r>
      <w:r>
        <w:rPr>
          <w:rStyle w:val="KeywordTok"/>
        </w:rPr>
        <w:t>pairs</w:t>
      </w:r>
      <w:r>
        <w:rPr>
          <w:rStyle w:val="NormalTok"/>
        </w:rPr>
        <w:t xml:space="preserve">() </w:t>
      </w:r>
      <w:r>
        <w:rPr>
          <w:rStyle w:val="OperatorTok"/>
        </w:rPr>
        <w:t>%&gt;%</w:t>
      </w:r>
      <w:r>
        <w:br/>
      </w:r>
      <w:r>
        <w:rPr>
          <w:rStyle w:val="StringTok"/>
        </w:rPr>
        <w:t xml:space="preserve">      </w:t>
      </w:r>
      <w:r>
        <w:rPr>
          <w:rStyle w:val="CommentTok"/>
        </w:rPr>
        <w:t># Convert adjusted mean contrasts into data.frame</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Categorical_Level =</w:t>
      </w:r>
      <w:r>
        <w:rPr>
          <w:rStyle w:val="NormalTok"/>
        </w:rPr>
        <w:t xml:space="preserve"> .response_variable,</w:t>
      </w:r>
      <w:r>
        <w:br/>
      </w:r>
      <w:r>
        <w:rPr>
          <w:rStyle w:val="NormalTok"/>
        </w:rPr>
        <w:t xml:space="preserve">        </w:t>
      </w:r>
      <w:r>
        <w:rPr>
          <w:rStyle w:val="DataTypeTok"/>
        </w:rPr>
        <w:t>Contrast =</w:t>
      </w:r>
      <w:r>
        <w:rPr>
          <w:rStyle w:val="NormalTok"/>
        </w:rPr>
        <w:t xml:space="preserve"> estimate,</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KeywordTok"/>
        </w:rPr>
        <w:t>bind_rows</w:t>
      </w:r>
      <w:r>
        <w:rPr>
          <w:rStyle w:val="NormalTok"/>
        </w:rPr>
        <w:t>()</w:t>
      </w:r>
    </w:p>
    <w:p w14:paraId="4D0A72EA" w14:textId="77777777" w:rsidR="00FC0951" w:rsidRDefault="00887D15">
      <w:pPr>
        <w:pStyle w:val="SourceCode"/>
      </w:pPr>
      <w:r>
        <w:rPr>
          <w:rStyle w:val="VerbatimChar"/>
        </w:rPr>
        <w:t>## boundary (singular) fit: see help('isSingular')</w:t>
      </w:r>
      <w:r>
        <w:br/>
      </w:r>
      <w:r>
        <w:rPr>
          <w:rStyle w:val="VerbatimChar"/>
        </w:rPr>
        <w:t>## boundary (singular) fit: see help('isSingular')</w:t>
      </w:r>
    </w:p>
    <w:p w14:paraId="4D0A72EB" w14:textId="77777777" w:rsidR="00FC0951" w:rsidRDefault="00887D15">
      <w:pPr>
        <w:pStyle w:val="FirstParagraph"/>
      </w:pPr>
      <w:r>
        <w:t>We can now combine the p-value and contrasts into a single table.</w:t>
      </w:r>
    </w:p>
    <w:p w14:paraId="4D0A72EC" w14:textId="77777777" w:rsidR="00FC0951" w:rsidRDefault="00887D15">
      <w:pPr>
        <w:pStyle w:val="SourceCode"/>
      </w:pPr>
      <w:r>
        <w:rPr>
          <w:rStyle w:val="NormalTok"/>
        </w:rPr>
        <w:t xml:space="preserve">mixed_contrasts </w:t>
      </w:r>
      <w:r>
        <w:rPr>
          <w:rStyle w:val="OperatorTok"/>
        </w:rPr>
        <w:t>%&gt;%</w:t>
      </w:r>
      <w:r>
        <w:br/>
      </w:r>
      <w:r>
        <w:rPr>
          <w:rStyle w:val="StringTok"/>
        </w:rPr>
        <w:t xml:space="preserve">  </w:t>
      </w:r>
      <w:r>
        <w:rPr>
          <w:rStyle w:val="KeywordTok"/>
        </w:rPr>
        <w:t>mutate</w:t>
      </w:r>
      <w:r>
        <w:rPr>
          <w:rStyle w:val="NormalTok"/>
        </w:rPr>
        <w:t>(Categorical_Level, Contrast,</w:t>
      </w:r>
      <w:r>
        <w:br/>
      </w:r>
      <w:r>
        <w:rPr>
          <w:rStyle w:val="NormalTok"/>
        </w:rPr>
        <w:t xml:space="preserve">    </w:t>
      </w:r>
      <w:r>
        <w:rPr>
          <w:rStyle w:val="DataTypeTok"/>
        </w:rPr>
        <w:t>P_Value =</w:t>
      </w:r>
      <w:r>
        <w:rPr>
          <w:rStyle w:val="NormalTok"/>
        </w:rPr>
        <w:t xml:space="preserve"> </w:t>
      </w:r>
      <w:r>
        <w:rPr>
          <w:rStyle w:val="KeywordTok"/>
        </w:rPr>
        <w:t>na.omit</w:t>
      </w:r>
      <w:r>
        <w:rPr>
          <w:rStyle w:val="NormalTok"/>
        </w:rPr>
        <w:t>(mixed_anova</w:t>
      </w:r>
      <w:r>
        <w:rPr>
          <w:rStyle w:val="OperatorTok"/>
        </w:rPr>
        <w:t>$</w:t>
      </w:r>
      <w:r>
        <w:rPr>
          <w:rStyle w:val="StringTok"/>
        </w:rPr>
        <w:t>`</w:t>
      </w:r>
      <w:r>
        <w:rPr>
          <w:rStyle w:val="DataTypeTok"/>
        </w:rPr>
        <w:t>Pr(&gt;Chisq)</w:t>
      </w:r>
      <w:r>
        <w:rPr>
          <w:rStyle w:val="StringTok"/>
        </w:rPr>
        <w:t>`</w:t>
      </w:r>
      <w:r>
        <w:rPr>
          <w:rStyle w:val="NormalTok"/>
        </w:rPr>
        <w:t>),</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p>
    <w:tbl>
      <w:tblPr>
        <w:tblStyle w:val="Table"/>
        <w:tblW w:w="0" w:type="pct"/>
        <w:tblLook w:val="07E0" w:firstRow="1" w:lastRow="1" w:firstColumn="1" w:lastColumn="1" w:noHBand="1" w:noVBand="1"/>
      </w:tblPr>
      <w:tblGrid>
        <w:gridCol w:w="2137"/>
        <w:gridCol w:w="1409"/>
        <w:gridCol w:w="1078"/>
      </w:tblGrid>
      <w:tr w:rsidR="00FC0951" w14:paraId="4D0A72F0"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2ED" w14:textId="77777777" w:rsidR="00FC0951" w:rsidRDefault="00887D15">
            <w:pPr>
              <w:pStyle w:val="Compact"/>
            </w:pPr>
            <w:r>
              <w:t>Categorical_Level</w:t>
            </w:r>
          </w:p>
        </w:tc>
        <w:tc>
          <w:tcPr>
            <w:tcW w:w="0" w:type="auto"/>
            <w:tcBorders>
              <w:bottom w:val="single" w:sz="0" w:space="0" w:color="auto"/>
            </w:tcBorders>
            <w:vAlign w:val="bottom"/>
          </w:tcPr>
          <w:p w14:paraId="4D0A72EE"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Contrast</w:t>
            </w:r>
          </w:p>
        </w:tc>
        <w:tc>
          <w:tcPr>
            <w:tcW w:w="0" w:type="auto"/>
            <w:tcBorders>
              <w:bottom w:val="single" w:sz="0" w:space="0" w:color="auto"/>
            </w:tcBorders>
            <w:vAlign w:val="bottom"/>
          </w:tcPr>
          <w:p w14:paraId="4D0A72EF"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P_Value</w:t>
            </w:r>
          </w:p>
        </w:tc>
      </w:tr>
      <w:tr w:rsidR="00FC0951" w14:paraId="4D0A72F4"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F1" w14:textId="77777777" w:rsidR="00FC0951" w:rsidRDefault="00887D15">
            <w:pPr>
              <w:pStyle w:val="Compact"/>
            </w:pPr>
            <w:r>
              <w:t>favAnimals_cat</w:t>
            </w:r>
          </w:p>
        </w:tc>
        <w:tc>
          <w:tcPr>
            <w:tcW w:w="0" w:type="auto"/>
          </w:tcPr>
          <w:p w14:paraId="4D0A72F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-0.0345462</w:t>
            </w:r>
          </w:p>
        </w:tc>
        <w:tc>
          <w:tcPr>
            <w:tcW w:w="0" w:type="auto"/>
          </w:tcPr>
          <w:p w14:paraId="4D0A72F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FC0951" w14:paraId="4D0A72F8"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F5" w14:textId="77777777" w:rsidR="00FC0951" w:rsidRDefault="00887D15">
            <w:pPr>
              <w:pStyle w:val="Compact"/>
            </w:pPr>
            <w:r>
              <w:t>favAnimals_croc</w:t>
            </w:r>
          </w:p>
        </w:tc>
        <w:tc>
          <w:tcPr>
            <w:tcW w:w="0" w:type="auto"/>
          </w:tcPr>
          <w:p w14:paraId="4D0A72F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0.0720969</w:t>
            </w:r>
          </w:p>
        </w:tc>
        <w:tc>
          <w:tcPr>
            <w:tcW w:w="0" w:type="auto"/>
          </w:tcPr>
          <w:p w14:paraId="4D0A72F7"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FC0951" w14:paraId="4D0A72FC"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2F9" w14:textId="77777777" w:rsidR="00FC0951" w:rsidRDefault="00887D15">
            <w:pPr>
              <w:pStyle w:val="Compact"/>
            </w:pPr>
            <w:r>
              <w:t>favAnimals_dog</w:t>
            </w:r>
          </w:p>
        </w:tc>
        <w:tc>
          <w:tcPr>
            <w:tcW w:w="0" w:type="auto"/>
          </w:tcPr>
          <w:p w14:paraId="4D0A72F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-0.0329038</w:t>
            </w:r>
          </w:p>
        </w:tc>
        <w:tc>
          <w:tcPr>
            <w:tcW w:w="0" w:type="auto"/>
          </w:tcPr>
          <w:p w14:paraId="4D0A72F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w:t>
            </w:r>
          </w:p>
        </w:tc>
      </w:tr>
    </w:tbl>
    <w:p w14:paraId="4D0A72FD" w14:textId="77777777" w:rsidR="00FC0951" w:rsidRDefault="00887D15">
      <w:pPr>
        <w:pStyle w:val="Heading2"/>
      </w:pPr>
      <w:bookmarkStart w:id="79" w:name="Xa51f26a53b87f693056503331a0f0bb636a3532"/>
      <w:r>
        <w:lastRenderedPageBreak/>
        <w:t>Linear mixed-effects model with other predictors</w:t>
      </w:r>
      <w:bookmarkEnd w:id="79"/>
    </w:p>
    <w:p w14:paraId="4D0A72FE" w14:textId="77777777" w:rsidR="00FC0951" w:rsidRDefault="00887D15">
      <w:pPr>
        <w:pStyle w:val="FirstParagraph"/>
      </w:pPr>
      <w:r>
        <w:t xml:space="preserve">If we wanted to determine the treatment effect on </w:t>
      </w:r>
      <w:r>
        <w:rPr>
          <w:rStyle w:val="VerbatimChar"/>
        </w:rPr>
        <w:t>pre_income_raw</w:t>
      </w:r>
      <w:r>
        <w:t xml:space="preserve"> given nesting within sites while accounting for Block, we can specify the model as such:</w:t>
      </w:r>
    </w:p>
    <w:p w14:paraId="4D0A72FF" w14:textId="77777777" w:rsidR="00FC0951" w:rsidRDefault="00887D15">
      <w:pPr>
        <w:pStyle w:val="SourceCode"/>
      </w:pPr>
      <w:r>
        <w:rPr>
          <w:rStyle w:val="CommentTok"/>
        </w:rPr>
        <w:t># Only difference is that we are inlcuding Block as a covariate</w:t>
      </w:r>
      <w:r>
        <w:br/>
      </w:r>
      <w:r>
        <w:rPr>
          <w:rStyle w:val="KeywordTok"/>
        </w:rPr>
        <w:t>lmer</w:t>
      </w:r>
      <w:r>
        <w:rPr>
          <w:rStyle w:val="NormalTok"/>
        </w:rPr>
        <w:t xml:space="preserve">(pre_income_raw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Block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sites),</w:t>
      </w:r>
      <w:r>
        <w:br/>
      </w:r>
      <w:r>
        <w:rPr>
          <w:rStyle w:val="NormalTok"/>
        </w:rPr>
        <w:t xml:space="preserve">  </w:t>
      </w:r>
      <w:r>
        <w:rPr>
          <w:rStyle w:val="DataTypeTok"/>
        </w:rPr>
        <w:t>data =</w:t>
      </w:r>
      <w:r>
        <w:rPr>
          <w:rStyle w:val="NormalTok"/>
        </w:rPr>
        <w:t xml:space="preserve"> sim_data_robust_reg</w:t>
      </w:r>
      <w:r>
        <w:br/>
      </w:r>
      <w:r>
        <w:rPr>
          <w:rStyle w:val="NormalTok"/>
        </w:rPr>
        <w:t xml:space="preserve">) </w:t>
      </w:r>
      <w:r>
        <w:rPr>
          <w:rStyle w:val="OperatorTok"/>
        </w:rPr>
        <w:t>%&gt;%</w:t>
      </w:r>
      <w:r>
        <w:br/>
      </w:r>
      <w:r>
        <w:rPr>
          <w:rStyle w:val="StringTok"/>
        </w:rPr>
        <w:t xml:space="preserve">  </w:t>
      </w:r>
      <w:r>
        <w:rPr>
          <w:rStyle w:val="KeywordTok"/>
        </w:rPr>
        <w:t>emmeans</w:t>
      </w:r>
      <w:r>
        <w:rPr>
          <w:rStyle w:val="NormalTok"/>
        </w:rPr>
        <w:t>(</w:t>
      </w:r>
      <w:r>
        <w:rPr>
          <w:rStyle w:val="StringTok"/>
        </w:rPr>
        <w:t>"treatment"</w:t>
      </w:r>
      <w:r>
        <w:rPr>
          <w:rStyle w:val="NormalTok"/>
        </w:rPr>
        <w:t>,</w:t>
      </w:r>
      <w:r>
        <w:br/>
      </w:r>
      <w:r>
        <w:rPr>
          <w:rStyle w:val="NormalTok"/>
        </w:rPr>
        <w:t xml:space="preserve">    </w:t>
      </w:r>
      <w:r>
        <w:rPr>
          <w:rStyle w:val="DataTypeTok"/>
        </w:rPr>
        <w:t>options =</w:t>
      </w:r>
      <w:r>
        <w:rPr>
          <w:rStyle w:val="NormalTok"/>
        </w:rPr>
        <w:t xml:space="preserve"> </w:t>
      </w:r>
      <w:r>
        <w:rPr>
          <w:rStyle w:val="KeywordTok"/>
        </w:rPr>
        <w:t>get_emm_option</w:t>
      </w:r>
      <w:r>
        <w:rPr>
          <w:rStyle w:val="NormalTok"/>
        </w:rPr>
        <w:t>(</w:t>
      </w:r>
      <w:r>
        <w:rPr>
          <w:rStyle w:val="StringTok"/>
        </w:rPr>
        <w:t>"satterthwaite"</w:t>
      </w:r>
      <w:r>
        <w:rPr>
          <w:rStyle w:val="NormalTok"/>
        </w:rPr>
        <w:t>)</w:t>
      </w:r>
      <w:r>
        <w:br/>
      </w:r>
      <w:r>
        <w:rPr>
          <w:rStyle w:val="NormalTok"/>
        </w:rPr>
        <w:t xml:space="preserve">  ) </w:t>
      </w:r>
      <w:r>
        <w:rPr>
          <w:rStyle w:val="OperatorTok"/>
        </w:rPr>
        <w:t>%&gt;%</w:t>
      </w:r>
      <w:r>
        <w:br/>
      </w:r>
      <w:r>
        <w:rPr>
          <w:rStyle w:val="StringTok"/>
        </w:rPr>
        <w:t xml:space="preserve">  </w:t>
      </w:r>
      <w:r>
        <w:rPr>
          <w:rStyle w:val="KeywordTok"/>
        </w:rPr>
        <w:t>pairs</w:t>
      </w:r>
      <w:r>
        <w:rPr>
          <w:rStyle w:val="NormalTok"/>
        </w:rPr>
        <w:t>()</w:t>
      </w:r>
    </w:p>
    <w:p w14:paraId="4D0A7300" w14:textId="77777777" w:rsidR="00FC0951" w:rsidRDefault="00887D15">
      <w:pPr>
        <w:pStyle w:val="SourceCode"/>
      </w:pPr>
      <w:r>
        <w:rPr>
          <w:rStyle w:val="VerbatimChar"/>
        </w:rPr>
        <w:t>## boundary (singular) fit: see help('isSingular')</w:t>
      </w:r>
    </w:p>
    <w:p w14:paraId="4D0A7301" w14:textId="77777777" w:rsidR="00FC0951" w:rsidRDefault="00887D15">
      <w:pPr>
        <w:pStyle w:val="SourceCode"/>
      </w:pPr>
      <w:r>
        <w:rPr>
          <w:rStyle w:val="VerbatimChar"/>
        </w:rPr>
        <w:t>##  contrast                estimate   SE   df t.ratio p.value</w:t>
      </w:r>
      <w:r>
        <w:br/>
      </w:r>
      <w:r>
        <w:rPr>
          <w:rStyle w:val="VerbatimChar"/>
        </w:rPr>
        <w:t>##  treatment0 - treatment1     1148 1327 8.78   0.865  0.4100</w:t>
      </w:r>
      <w:r>
        <w:br/>
      </w:r>
      <w:r>
        <w:rPr>
          <w:rStyle w:val="VerbatimChar"/>
        </w:rPr>
        <w:t xml:space="preserve">## </w:t>
      </w:r>
      <w:r>
        <w:br/>
      </w:r>
      <w:r>
        <w:rPr>
          <w:rStyle w:val="VerbatimChar"/>
        </w:rPr>
        <w:t xml:space="preserve">## Results are averaged over the levels of: Block </w:t>
      </w:r>
      <w:r>
        <w:br/>
      </w:r>
      <w:r>
        <w:rPr>
          <w:rStyle w:val="VerbatimChar"/>
        </w:rPr>
        <w:t>## Degrees-of-freedom method: kenward-roger</w:t>
      </w:r>
    </w:p>
    <w:p w14:paraId="4D0A7302" w14:textId="3803FD17" w:rsidR="00FC0951" w:rsidRDefault="00887D15">
      <w:pPr>
        <w:pStyle w:val="FirstParagraph"/>
      </w:pPr>
      <w:commentRangeStart w:id="80"/>
      <w:r>
        <w:t xml:space="preserve">Calculating </w:t>
      </w:r>
      <w:commentRangeEnd w:id="80"/>
      <w:r w:rsidR="001919E9">
        <w:rPr>
          <w:rStyle w:val="CommentReference"/>
        </w:rPr>
        <w:commentReference w:id="80"/>
      </w:r>
      <w:r>
        <w:t xml:space="preserve">this for the categorical response also separates the calculation of the p-value and the contrast estimate. First to calculate the p-value, we create a new dataset by aggregating by our nesting variable. </w:t>
      </w:r>
      <w:commentRangeStart w:id="81"/>
      <w:r>
        <w:t xml:space="preserve">This is done because the predictors of our model </w:t>
      </w:r>
      <w:del w:id="82" w:author="Amy Taub" w:date="2024-06-12T12:41:00Z">
        <w:r w:rsidDel="00741F4C">
          <w:delText>should be kept at the same</w:delText>
        </w:r>
      </w:del>
      <w:ins w:id="83" w:author="Amy Taub" w:date="2024-06-12T12:41:00Z">
        <w:r w:rsidR="00741F4C">
          <w:t>cannot be at a “lower”</w:t>
        </w:r>
      </w:ins>
      <w:r>
        <w:t xml:space="preserve"> “level” </w:t>
      </w:r>
      <w:ins w:id="84" w:author="Amy Taub" w:date="2024-06-12T12:41:00Z">
        <w:r w:rsidR="00741F4C">
          <w:t>than</w:t>
        </w:r>
      </w:ins>
      <w:del w:id="85" w:author="Amy Taub" w:date="2024-06-12T12:41:00Z">
        <w:r w:rsidDel="00741F4C">
          <w:delText>as</w:delText>
        </w:r>
      </w:del>
      <w:r>
        <w:t xml:space="preserve"> our response.</w:t>
      </w:r>
      <w:commentRangeEnd w:id="81"/>
      <w:r w:rsidR="001716D5">
        <w:rPr>
          <w:rStyle w:val="CommentReference"/>
        </w:rPr>
        <w:commentReference w:id="81"/>
      </w:r>
      <w:ins w:id="86" w:author="Amy Taub" w:date="2024-06-12T12:41:00Z">
        <w:r w:rsidR="00741F4C">
          <w:t xml:space="preserve"> For example, a model with a student-level </w:t>
        </w:r>
      </w:ins>
      <w:ins w:id="87" w:author="Amy Taub" w:date="2024-06-12T13:01:00Z">
        <w:r w:rsidR="00665956">
          <w:t xml:space="preserve">(Level 1) </w:t>
        </w:r>
      </w:ins>
      <w:ins w:id="88" w:author="Amy Taub" w:date="2024-06-12T12:41:00Z">
        <w:r w:rsidR="00741F4C">
          <w:t>response variable can have student level</w:t>
        </w:r>
      </w:ins>
      <w:ins w:id="89" w:author="Amy Taub" w:date="2024-06-12T13:01:00Z">
        <w:r w:rsidR="00665956">
          <w:t xml:space="preserve"> (Level 1)</w:t>
        </w:r>
      </w:ins>
      <w:ins w:id="90" w:author="Amy Taub" w:date="2024-06-12T12:41:00Z">
        <w:r w:rsidR="00741F4C">
          <w:t xml:space="preserve"> and classroom level </w:t>
        </w:r>
      </w:ins>
      <w:ins w:id="91" w:author="Amy Taub" w:date="2024-06-12T13:01:00Z">
        <w:r w:rsidR="00665956">
          <w:t xml:space="preserve">(Level 2) </w:t>
        </w:r>
      </w:ins>
      <w:ins w:id="92" w:author="Amy Taub" w:date="2024-06-12T12:41:00Z">
        <w:r w:rsidR="00741F4C">
          <w:t xml:space="preserve">predictors, but a model with a classroom-level </w:t>
        </w:r>
      </w:ins>
      <w:ins w:id="93" w:author="Amy Taub" w:date="2024-06-12T13:01:00Z">
        <w:r w:rsidR="00665956">
          <w:t xml:space="preserve">(Level 2) </w:t>
        </w:r>
      </w:ins>
      <w:ins w:id="94" w:author="Amy Taub" w:date="2024-06-12T12:41:00Z">
        <w:r w:rsidR="00741F4C">
          <w:t xml:space="preserve">response variable cannot have student-level </w:t>
        </w:r>
      </w:ins>
      <w:ins w:id="95" w:author="Amy Taub" w:date="2024-06-12T13:01:00Z">
        <w:r w:rsidR="00665956">
          <w:t xml:space="preserve">(Level 2) </w:t>
        </w:r>
      </w:ins>
      <w:ins w:id="96" w:author="Amy Taub" w:date="2024-06-12T12:41:00Z">
        <w:r w:rsidR="00741F4C">
          <w:t>predict</w:t>
        </w:r>
      </w:ins>
      <w:ins w:id="97" w:author="Amy Taub" w:date="2024-06-12T12:42:00Z">
        <w:r w:rsidR="00741F4C">
          <w:t xml:space="preserve">ors (unless they are aggregated to the classroom level). </w:t>
        </w:r>
      </w:ins>
    </w:p>
    <w:p w14:paraId="4D0A7303" w14:textId="77777777" w:rsidR="00FC0951" w:rsidRDefault="00887D15">
      <w:pPr>
        <w:pStyle w:val="SourceCode"/>
      </w:pPr>
      <w:r>
        <w:rPr>
          <w:rStyle w:val="NormalTok"/>
        </w:rPr>
        <w:t>sim_data_robust_reg_aggregated &lt;-</w:t>
      </w:r>
      <w:r>
        <w:rPr>
          <w:rStyle w:val="StringTok"/>
        </w:rPr>
        <w:t xml:space="preserve"> </w:t>
      </w:r>
      <w:r>
        <w:rPr>
          <w:rStyle w:val="NormalTok"/>
        </w:rPr>
        <w:t xml:space="preserve">sim_data_robust_reg_dummied </w:t>
      </w:r>
      <w:r>
        <w:rPr>
          <w:rStyle w:val="OperatorTok"/>
        </w:rPr>
        <w:t>%&gt;%</w:t>
      </w:r>
      <w:r>
        <w:br/>
      </w:r>
      <w:r>
        <w:rPr>
          <w:rStyle w:val="StringTok"/>
        </w:rPr>
        <w:t xml:space="preserve">  </w:t>
      </w:r>
      <w:r>
        <w:rPr>
          <w:rStyle w:val="KeywordTok"/>
        </w:rPr>
        <w:t>group_by</w:t>
      </w:r>
      <w:r>
        <w:rPr>
          <w:rStyle w:val="NormalTok"/>
        </w:rPr>
        <w:t xml:space="preserve">(sites, treatment, Block) </w:t>
      </w:r>
      <w:r>
        <w:rPr>
          <w:rStyle w:val="OperatorTok"/>
        </w:rPr>
        <w:t>%&gt;%</w:t>
      </w:r>
      <w:r>
        <w:br/>
      </w:r>
      <w:r>
        <w:rPr>
          <w:rStyle w:val="StringTok"/>
        </w:rPr>
        <w:t xml:space="preserve">  </w:t>
      </w:r>
      <w:r>
        <w:rPr>
          <w:rStyle w:val="KeywordTok"/>
        </w:rPr>
        <w:t>summarise</w:t>
      </w:r>
      <w:r>
        <w:rPr>
          <w:rStyle w:val="NormalTok"/>
        </w:rPr>
        <w:t>(</w:t>
      </w:r>
      <w:r>
        <w:rPr>
          <w:rStyle w:val="KeywordTok"/>
        </w:rPr>
        <w:t>across</w:t>
      </w:r>
      <w:r>
        <w:rPr>
          <w:rStyle w:val="NormalTok"/>
        </w:rPr>
        <w:t>(</w:t>
      </w:r>
      <w:r>
        <w:rPr>
          <w:rStyle w:val="KeywordTok"/>
        </w:rPr>
        <w:t>matches</w:t>
      </w:r>
      <w:r>
        <w:rPr>
          <w:rStyle w:val="NormalTok"/>
        </w:rPr>
        <w:t>(</w:t>
      </w:r>
      <w:r>
        <w:rPr>
          <w:rStyle w:val="StringTok"/>
        </w:rPr>
        <w:t>"^favAnimals"</w:t>
      </w:r>
      <w:r>
        <w:rPr>
          <w:rStyle w:val="NormalTok"/>
        </w:rPr>
        <w:t>), mean),</w:t>
      </w:r>
      <w:r>
        <w:br/>
      </w:r>
      <w:r>
        <w:rPr>
          <w:rStyle w:val="NormalTok"/>
        </w:rPr>
        <w:t xml:space="preserve">    </w:t>
      </w:r>
      <w:r>
        <w:rPr>
          <w:rStyle w:val="DataTypeTok"/>
        </w:rPr>
        <w:t>.groups =</w:t>
      </w:r>
      <w:r>
        <w:rPr>
          <w:rStyle w:val="NormalTok"/>
        </w:rPr>
        <w:t xml:space="preserve"> </w:t>
      </w:r>
      <w:r>
        <w:rPr>
          <w:rStyle w:val="StringTok"/>
        </w:rPr>
        <w:t>"drop"</w:t>
      </w:r>
      <w:r>
        <w:br/>
      </w:r>
      <w:r>
        <w:rPr>
          <w:rStyle w:val="NormalTok"/>
        </w:rPr>
        <w:t xml:space="preserve">  )</w:t>
      </w:r>
    </w:p>
    <w:p w14:paraId="4D0A7304" w14:textId="77777777" w:rsidR="00FC0951" w:rsidRDefault="00887D15">
      <w:pPr>
        <w:pStyle w:val="FirstParagraph"/>
      </w:pPr>
      <w:r>
        <w:t xml:space="preserve">Now we calculate two linear models, a null and effect model. A linear model is used instead of a mixed effects model because we aggregated data up to the </w:t>
      </w:r>
      <w:r>
        <w:rPr>
          <w:rStyle w:val="VerbatimChar"/>
        </w:rPr>
        <w:t>sites</w:t>
      </w:r>
      <w:r>
        <w:t xml:space="preserve"> level. Both models use our dummy </w:t>
      </w:r>
      <w:r>
        <w:rPr>
          <w:rStyle w:val="VerbatimChar"/>
        </w:rPr>
        <w:t>treatment</w:t>
      </w:r>
      <w:r>
        <w:t xml:space="preserve"> variable as a response variable and account for classroom nesting and block but only the effect model contains our aggregated dummies as a predictor.</w:t>
      </w:r>
    </w:p>
    <w:p w14:paraId="4D0A7305" w14:textId="77777777" w:rsidR="00FC0951" w:rsidRDefault="00887D15">
      <w:pPr>
        <w:pStyle w:val="SourceCode"/>
      </w:pPr>
      <w:r>
        <w:rPr>
          <w:rStyle w:val="CommentTok"/>
        </w:rPr>
        <w:t># Generating null model</w:t>
      </w:r>
      <w:r>
        <w:br/>
      </w:r>
      <w:r>
        <w:rPr>
          <w:rStyle w:val="NormalTok"/>
        </w:rPr>
        <w:t>mixed_null_model &lt;-</w:t>
      </w:r>
      <w:r>
        <w:rPr>
          <w:rStyle w:val="StringTok"/>
        </w:rPr>
        <w:t xml:space="preserve"> </w:t>
      </w:r>
      <w:r>
        <w:rPr>
          <w:rStyle w:val="NormalTok"/>
        </w:rPr>
        <w:t>stats</w:t>
      </w:r>
      <w:r>
        <w:rPr>
          <w:rStyle w:val="OperatorTok"/>
        </w:rPr>
        <w:t>::</w:t>
      </w:r>
      <w:r>
        <w:rPr>
          <w:rStyle w:val="KeywordTok"/>
        </w:rPr>
        <w:t>lm</w:t>
      </w:r>
      <w:r>
        <w:rPr>
          <w:rStyle w:val="NormalTok"/>
        </w:rPr>
        <w:t xml:space="preserve">(treatment </w:t>
      </w:r>
      <w:r>
        <w:rPr>
          <w:rStyle w:val="OperatorTok"/>
        </w:rPr>
        <w:t>~</w:t>
      </w:r>
      <w:r>
        <w:rPr>
          <w:rStyle w:val="StringTok"/>
        </w:rPr>
        <w:t xml:space="preserve"> </w:t>
      </w:r>
      <w:r>
        <w:rPr>
          <w:rStyle w:val="NormalTok"/>
        </w:rPr>
        <w:t>Block,</w:t>
      </w:r>
      <w:r>
        <w:br/>
      </w:r>
      <w:r>
        <w:rPr>
          <w:rStyle w:val="NormalTok"/>
        </w:rPr>
        <w:t xml:space="preserve">  </w:t>
      </w:r>
      <w:r>
        <w:rPr>
          <w:rStyle w:val="DataTypeTok"/>
        </w:rPr>
        <w:t>data =</w:t>
      </w:r>
      <w:r>
        <w:rPr>
          <w:rStyle w:val="NormalTok"/>
        </w:rPr>
        <w:t xml:space="preserve"> sim_data_robust_reg_aggregated</w:t>
      </w:r>
      <w:r>
        <w:br/>
      </w:r>
      <w:r>
        <w:rPr>
          <w:rStyle w:val="NormalTok"/>
        </w:rPr>
        <w:t>)</w:t>
      </w:r>
      <w:r>
        <w:br/>
      </w:r>
      <w:r>
        <w:rPr>
          <w:rStyle w:val="CommentTok"/>
        </w:rPr>
        <w:t># Generating result formula based on the names in the aggregated ddataset</w:t>
      </w:r>
      <w:r>
        <w:br/>
      </w:r>
      <w:r>
        <w:rPr>
          <w:rStyle w:val="NormalTok"/>
        </w:rPr>
        <w:t>mixed_result_formula &lt;-</w:t>
      </w:r>
      <w:r>
        <w:rPr>
          <w:rStyle w:val="StringTok"/>
        </w:rPr>
        <w:t xml:space="preserve"> </w:t>
      </w:r>
      <w:r>
        <w:rPr>
          <w:rStyle w:val="KeywordTok"/>
        </w:rPr>
        <w:t>as.formula</w:t>
      </w:r>
      <w:r>
        <w:rPr>
          <w:rStyle w:val="NormalTok"/>
        </w:rPr>
        <w:t>(</w:t>
      </w:r>
      <w:r>
        <w:br/>
      </w:r>
      <w:r>
        <w:rPr>
          <w:rStyle w:val="NormalTok"/>
        </w:rPr>
        <w:t xml:space="preserve">  </w:t>
      </w:r>
      <w:r>
        <w:rPr>
          <w:rStyle w:val="KeywordTok"/>
        </w:rPr>
        <w:t>paste</w:t>
      </w:r>
      <w:r>
        <w:rPr>
          <w:rStyle w:val="NormalTok"/>
        </w:rPr>
        <w:t>(</w:t>
      </w:r>
      <w:r>
        <w:br/>
      </w:r>
      <w:r>
        <w:rPr>
          <w:rStyle w:val="NormalTok"/>
        </w:rPr>
        <w:t xml:space="preserve">    </w:t>
      </w:r>
      <w:r>
        <w:rPr>
          <w:rStyle w:val="StringTok"/>
        </w:rPr>
        <w:t>"treatment ~"</w:t>
      </w:r>
      <w:r>
        <w:rPr>
          <w:rStyle w:val="NormalTok"/>
        </w:rPr>
        <w:t>,</w:t>
      </w:r>
      <w:r>
        <w:br/>
      </w:r>
      <w:r>
        <w:rPr>
          <w:rStyle w:val="NormalTok"/>
        </w:rPr>
        <w:lastRenderedPageBreak/>
        <w:t xml:space="preserve">    </w:t>
      </w:r>
      <w:r>
        <w:rPr>
          <w:rStyle w:val="KeywordTok"/>
        </w:rPr>
        <w:t>paste0</w:t>
      </w:r>
      <w:r>
        <w:rPr>
          <w:rStyle w:val="NormalTok"/>
        </w:rPr>
        <w:t>(</w:t>
      </w:r>
      <w:r>
        <w:br/>
      </w:r>
      <w:r>
        <w:rPr>
          <w:rStyle w:val="NormalTok"/>
        </w:rPr>
        <w:t xml:space="preserve">      </w:t>
      </w:r>
      <w:r>
        <w:rPr>
          <w:rStyle w:val="KeywordTok"/>
        </w:rPr>
        <w:t>setdiff</w:t>
      </w:r>
      <w:r>
        <w:rPr>
          <w:rStyle w:val="NormalTok"/>
        </w:rPr>
        <w:t>(</w:t>
      </w:r>
      <w:r>
        <w:br/>
      </w:r>
      <w:r>
        <w:rPr>
          <w:rStyle w:val="NormalTok"/>
        </w:rPr>
        <w:t xml:space="preserve">        </w:t>
      </w:r>
      <w:r>
        <w:rPr>
          <w:rStyle w:val="KeywordTok"/>
        </w:rPr>
        <w:t>names</w:t>
      </w:r>
      <w:r>
        <w:rPr>
          <w:rStyle w:val="NormalTok"/>
        </w:rPr>
        <w:t>(sim_data_robust_reg_aggregated),</w:t>
      </w:r>
      <w:r>
        <w:br/>
      </w:r>
      <w:r>
        <w:rPr>
          <w:rStyle w:val="NormalTok"/>
        </w:rPr>
        <w:t xml:space="preserve">        </w:t>
      </w:r>
      <w:r>
        <w:rPr>
          <w:rStyle w:val="KeywordTok"/>
        </w:rPr>
        <w:t>c</w:t>
      </w:r>
      <w:r>
        <w:rPr>
          <w:rStyle w:val="NormalTok"/>
        </w:rPr>
        <w:t>(</w:t>
      </w:r>
      <w:r>
        <w:rPr>
          <w:rStyle w:val="StringTok"/>
        </w:rPr>
        <w:t>"treatment"</w:t>
      </w:r>
      <w:r>
        <w:rPr>
          <w:rStyle w:val="NormalTok"/>
        </w:rPr>
        <w:t xml:space="preserve">, </w:t>
      </w:r>
      <w:r>
        <w:rPr>
          <w:rStyle w:val="StringTok"/>
        </w:rPr>
        <w:t>"sites"</w:t>
      </w:r>
      <w:r>
        <w:rPr>
          <w:rStyle w:val="NormalTok"/>
        </w:rPr>
        <w:t>)</w:t>
      </w:r>
      <w:r>
        <w:br/>
      </w:r>
      <w:r>
        <w:rPr>
          <w:rStyle w:val="NormalTok"/>
        </w:rPr>
        <w:t xml:space="preserve">      ),</w:t>
      </w:r>
      <w:r>
        <w:br/>
      </w:r>
      <w:r>
        <w:rPr>
          <w:rStyle w:val="NormalTok"/>
        </w:rPr>
        <w:t xml:space="preserve">      </w:t>
      </w:r>
      <w:r>
        <w:rPr>
          <w:rStyle w:val="DataTypeTok"/>
        </w:rPr>
        <w:t>collapse =</w:t>
      </w:r>
      <w:r>
        <w:rPr>
          <w:rStyle w:val="NormalTok"/>
        </w:rPr>
        <w:t xml:space="preserve"> </w:t>
      </w:r>
      <w:r>
        <w:rPr>
          <w:rStyle w:val="StringTok"/>
        </w:rPr>
        <w:t>" + "</w:t>
      </w:r>
      <w:r>
        <w:br/>
      </w:r>
      <w:r>
        <w:rPr>
          <w:rStyle w:val="NormalTok"/>
        </w:rPr>
        <w:t xml:space="preserve">    )</w:t>
      </w:r>
      <w:r>
        <w:br/>
      </w:r>
      <w:r>
        <w:rPr>
          <w:rStyle w:val="NormalTok"/>
        </w:rPr>
        <w:t xml:space="preserve">  ),</w:t>
      </w:r>
      <w:r>
        <w:br/>
      </w:r>
      <w:r>
        <w:rPr>
          <w:rStyle w:val="NormalTok"/>
        </w:rPr>
        <w:t xml:space="preserve">  </w:t>
      </w:r>
      <w:r>
        <w:rPr>
          <w:rStyle w:val="DataTypeTok"/>
        </w:rPr>
        <w:t>env =</w:t>
      </w:r>
      <w:r>
        <w:rPr>
          <w:rStyle w:val="NormalTok"/>
        </w:rPr>
        <w:t xml:space="preserve"> rlang</w:t>
      </w:r>
      <w:r>
        <w:rPr>
          <w:rStyle w:val="OperatorTok"/>
        </w:rPr>
        <w:t>::</w:t>
      </w:r>
      <w:r>
        <w:rPr>
          <w:rStyle w:val="KeywordTok"/>
        </w:rPr>
        <w:t>env</w:t>
      </w:r>
      <w:r>
        <w:rPr>
          <w:rStyle w:val="NormalTok"/>
        </w:rPr>
        <w:t>(</w:t>
      </w:r>
      <w:r>
        <w:rPr>
          <w:rStyle w:val="OperatorTok"/>
        </w:rPr>
        <w:t>!!!</w:t>
      </w:r>
      <w:r>
        <w:rPr>
          <w:rStyle w:val="NormalTok"/>
        </w:rPr>
        <w:t>sim_data_robust_reg_aggregated)</w:t>
      </w:r>
      <w:r>
        <w:br/>
      </w:r>
      <w:r>
        <w:rPr>
          <w:rStyle w:val="NormalTok"/>
        </w:rPr>
        <w:t>)</w:t>
      </w:r>
      <w:r>
        <w:br/>
      </w:r>
      <w:r>
        <w:rPr>
          <w:rStyle w:val="KeywordTok"/>
        </w:rPr>
        <w:t>print</w:t>
      </w:r>
      <w:r>
        <w:rPr>
          <w:rStyle w:val="NormalTok"/>
        </w:rPr>
        <w:t>(mixed_result_formula)</w:t>
      </w:r>
    </w:p>
    <w:p w14:paraId="4D0A7306" w14:textId="77777777" w:rsidR="00FC0951" w:rsidRDefault="00887D15">
      <w:pPr>
        <w:pStyle w:val="SourceCode"/>
      </w:pPr>
      <w:r>
        <w:rPr>
          <w:rStyle w:val="VerbatimChar"/>
        </w:rPr>
        <w:t>## treatment ~ Block + favAnimals_cat + favAnimals_croc + favAnimals_dog</w:t>
      </w:r>
      <w:r>
        <w:br/>
      </w:r>
      <w:r>
        <w:rPr>
          <w:rStyle w:val="VerbatimChar"/>
        </w:rPr>
        <w:t>## &lt;environment: 0x5595f318ef80&gt;</w:t>
      </w:r>
    </w:p>
    <w:p w14:paraId="4D0A7307" w14:textId="77777777" w:rsidR="00FC0951" w:rsidRDefault="00887D15">
      <w:pPr>
        <w:pStyle w:val="SourceCode"/>
      </w:pPr>
      <w:r>
        <w:rPr>
          <w:rStyle w:val="NormalTok"/>
        </w:rPr>
        <w:t>mixed_result_model &lt;-</w:t>
      </w:r>
      <w:r>
        <w:rPr>
          <w:rStyle w:val="StringTok"/>
        </w:rPr>
        <w:t xml:space="preserve"> </w:t>
      </w:r>
      <w:r>
        <w:rPr>
          <w:rStyle w:val="KeywordTok"/>
        </w:rPr>
        <w:t>lm</w:t>
      </w:r>
      <w:r>
        <w:rPr>
          <w:rStyle w:val="NormalTok"/>
        </w:rPr>
        <w:t>(mixed_result_formula)</w:t>
      </w:r>
    </w:p>
    <w:p w14:paraId="4D0A7308" w14:textId="77777777" w:rsidR="00FC0951" w:rsidRDefault="00887D15">
      <w:pPr>
        <w:pStyle w:val="FirstParagraph"/>
      </w:pPr>
      <w:r>
        <w:t>We now run an ANOVA test on the two models to get a test that accounts for all components of our categorical variable.</w:t>
      </w:r>
    </w:p>
    <w:p w14:paraId="4D0A7309" w14:textId="77777777" w:rsidR="00FC0951" w:rsidRDefault="00887D15">
      <w:pPr>
        <w:pStyle w:val="SourceCode"/>
      </w:pPr>
      <w:r>
        <w:rPr>
          <w:rStyle w:val="NormalTok"/>
        </w:rPr>
        <w:t>mixed_anova &lt;-</w:t>
      </w:r>
      <w:r>
        <w:rPr>
          <w:rStyle w:val="StringTok"/>
        </w:rPr>
        <w:t xml:space="preserve"> </w:t>
      </w:r>
      <w:r>
        <w:rPr>
          <w:rStyle w:val="NormalTok"/>
        </w:rPr>
        <w:t>stats</w:t>
      </w:r>
      <w:r>
        <w:rPr>
          <w:rStyle w:val="OperatorTok"/>
        </w:rPr>
        <w:t>::</w:t>
      </w:r>
      <w:r>
        <w:rPr>
          <w:rStyle w:val="KeywordTok"/>
        </w:rPr>
        <w:t>anova</w:t>
      </w:r>
      <w:r>
        <w:rPr>
          <w:rStyle w:val="NormalTok"/>
        </w:rPr>
        <w:t>(mixed_result_model, mixed_null_model)</w:t>
      </w:r>
      <w:r>
        <w:br/>
      </w:r>
      <w:r>
        <w:rPr>
          <w:rStyle w:val="KeywordTok"/>
        </w:rPr>
        <w:t>tidy</w:t>
      </w:r>
      <w:r>
        <w:rPr>
          <w:rStyle w:val="NormalTok"/>
        </w:rPr>
        <w:t>(mixed_anova)</w:t>
      </w:r>
    </w:p>
    <w:tbl>
      <w:tblPr>
        <w:tblStyle w:val="Table"/>
        <w:tblW w:w="5000" w:type="pct"/>
        <w:tblLook w:val="07E0" w:firstRow="1" w:lastRow="1" w:firstColumn="1" w:lastColumn="1" w:noHBand="1" w:noVBand="1"/>
      </w:tblPr>
      <w:tblGrid>
        <w:gridCol w:w="2544"/>
        <w:gridCol w:w="1407"/>
        <w:gridCol w:w="930"/>
        <w:gridCol w:w="529"/>
        <w:gridCol w:w="1338"/>
        <w:gridCol w:w="1329"/>
        <w:gridCol w:w="1329"/>
      </w:tblGrid>
      <w:tr w:rsidR="00FC0951" w14:paraId="4D0A7311"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30A" w14:textId="77777777" w:rsidR="00FC0951" w:rsidRDefault="00887D15">
            <w:pPr>
              <w:pStyle w:val="Compact"/>
            </w:pPr>
            <w:r>
              <w:t>term</w:t>
            </w:r>
          </w:p>
        </w:tc>
        <w:tc>
          <w:tcPr>
            <w:tcW w:w="0" w:type="auto"/>
            <w:tcBorders>
              <w:bottom w:val="single" w:sz="0" w:space="0" w:color="auto"/>
            </w:tcBorders>
            <w:vAlign w:val="bottom"/>
          </w:tcPr>
          <w:p w14:paraId="4D0A730B"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df.residual</w:t>
            </w:r>
          </w:p>
        </w:tc>
        <w:tc>
          <w:tcPr>
            <w:tcW w:w="0" w:type="auto"/>
            <w:tcBorders>
              <w:bottom w:val="single" w:sz="0" w:space="0" w:color="auto"/>
            </w:tcBorders>
            <w:vAlign w:val="bottom"/>
          </w:tcPr>
          <w:p w14:paraId="4D0A730C"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rss</w:t>
            </w:r>
          </w:p>
        </w:tc>
        <w:tc>
          <w:tcPr>
            <w:tcW w:w="0" w:type="auto"/>
            <w:tcBorders>
              <w:bottom w:val="single" w:sz="0" w:space="0" w:color="auto"/>
            </w:tcBorders>
            <w:vAlign w:val="bottom"/>
          </w:tcPr>
          <w:p w14:paraId="4D0A730D"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df</w:t>
            </w:r>
          </w:p>
        </w:tc>
        <w:tc>
          <w:tcPr>
            <w:tcW w:w="0" w:type="auto"/>
            <w:tcBorders>
              <w:bottom w:val="single" w:sz="0" w:space="0" w:color="auto"/>
            </w:tcBorders>
            <w:vAlign w:val="bottom"/>
          </w:tcPr>
          <w:p w14:paraId="4D0A730E"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sumsq</w:t>
            </w:r>
          </w:p>
        </w:tc>
        <w:tc>
          <w:tcPr>
            <w:tcW w:w="0" w:type="auto"/>
            <w:tcBorders>
              <w:bottom w:val="single" w:sz="0" w:space="0" w:color="auto"/>
            </w:tcBorders>
            <w:vAlign w:val="bottom"/>
          </w:tcPr>
          <w:p w14:paraId="4D0A730F"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tcW w:w="0" w:type="auto"/>
            <w:tcBorders>
              <w:bottom w:val="single" w:sz="0" w:space="0" w:color="auto"/>
            </w:tcBorders>
            <w:vAlign w:val="bottom"/>
          </w:tcPr>
          <w:p w14:paraId="4D0A7310"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p.value</w:t>
            </w:r>
          </w:p>
        </w:tc>
      </w:tr>
      <w:tr w:rsidR="00FC0951" w14:paraId="4D0A7319"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12" w14:textId="77777777" w:rsidR="00FC0951" w:rsidRDefault="00887D15">
            <w:pPr>
              <w:pStyle w:val="Compact"/>
            </w:pPr>
            <w:r>
              <w:t>treatment ~ Block + favAnimals_cat + favAnimals_croc + favAnimals_dog</w:t>
            </w:r>
          </w:p>
        </w:tc>
        <w:tc>
          <w:tcPr>
            <w:tcW w:w="0" w:type="auto"/>
          </w:tcPr>
          <w:p w14:paraId="4D0A731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11</w:t>
            </w:r>
          </w:p>
        </w:tc>
        <w:tc>
          <w:tcPr>
            <w:tcW w:w="0" w:type="auto"/>
          </w:tcPr>
          <w:p w14:paraId="4D0A7314"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6.2304</w:t>
            </w:r>
          </w:p>
        </w:tc>
        <w:tc>
          <w:tcPr>
            <w:tcW w:w="0" w:type="auto"/>
          </w:tcPr>
          <w:p w14:paraId="4D0A7315"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c>
          <w:tcPr>
            <w:tcW w:w="0" w:type="auto"/>
          </w:tcPr>
          <w:p w14:paraId="4D0A731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c>
          <w:tcPr>
            <w:tcW w:w="0" w:type="auto"/>
          </w:tcPr>
          <w:p w14:paraId="4D0A7317"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c>
          <w:tcPr>
            <w:tcW w:w="0" w:type="auto"/>
          </w:tcPr>
          <w:p w14:paraId="4D0A7318"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NA</w:t>
            </w:r>
          </w:p>
        </w:tc>
      </w:tr>
      <w:tr w:rsidR="00FC0951" w14:paraId="4D0A7321"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1A" w14:textId="77777777" w:rsidR="00FC0951" w:rsidRDefault="00887D15">
            <w:pPr>
              <w:pStyle w:val="Compact"/>
            </w:pPr>
            <w:r>
              <w:t>treatment ~ Block</w:t>
            </w:r>
          </w:p>
        </w:tc>
        <w:tc>
          <w:tcPr>
            <w:tcW w:w="0" w:type="auto"/>
          </w:tcPr>
          <w:p w14:paraId="4D0A731B"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13</w:t>
            </w:r>
          </w:p>
        </w:tc>
        <w:tc>
          <w:tcPr>
            <w:tcW w:w="0" w:type="auto"/>
          </w:tcPr>
          <w:p w14:paraId="4D0A731C"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6.5000</w:t>
            </w:r>
          </w:p>
        </w:tc>
        <w:tc>
          <w:tcPr>
            <w:tcW w:w="0" w:type="auto"/>
          </w:tcPr>
          <w:p w14:paraId="4D0A731D"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4D0A731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-0.2696003</w:t>
            </w:r>
          </w:p>
        </w:tc>
        <w:tc>
          <w:tcPr>
            <w:tcW w:w="0" w:type="auto"/>
          </w:tcPr>
          <w:p w14:paraId="4D0A731F"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0.2379946</w:t>
            </w:r>
          </w:p>
        </w:tc>
        <w:tc>
          <w:tcPr>
            <w:tcW w:w="0" w:type="auto"/>
          </w:tcPr>
          <w:p w14:paraId="4D0A7320"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0.7921621</w:t>
            </w:r>
          </w:p>
        </w:tc>
      </w:tr>
    </w:tbl>
    <w:p w14:paraId="4D0A7322" w14:textId="77777777" w:rsidR="00FC0951" w:rsidRDefault="00887D15">
      <w:pPr>
        <w:pStyle w:val="BodyText"/>
      </w:pPr>
      <w:r>
        <w:t>The actual p-value can be extracted as such:</w:t>
      </w:r>
    </w:p>
    <w:p w14:paraId="4D0A7323" w14:textId="77777777" w:rsidR="00FC0951" w:rsidRDefault="00887D15">
      <w:pPr>
        <w:pStyle w:val="SourceCode"/>
      </w:pPr>
      <w:r>
        <w:rPr>
          <w:rStyle w:val="KeywordTok"/>
        </w:rPr>
        <w:t>na.omit</w:t>
      </w:r>
      <w:r>
        <w:rPr>
          <w:rStyle w:val="NormalTok"/>
        </w:rPr>
        <w:t>(mixed_anova</w:t>
      </w:r>
      <w:r>
        <w:rPr>
          <w:rStyle w:val="OperatorTok"/>
        </w:rPr>
        <w:t>$</w:t>
      </w:r>
      <w:r>
        <w:rPr>
          <w:rStyle w:val="StringTok"/>
        </w:rPr>
        <w:t>`</w:t>
      </w:r>
      <w:r>
        <w:rPr>
          <w:rStyle w:val="DataTypeTok"/>
        </w:rPr>
        <w:t>Pr(&gt;F)</w:t>
      </w:r>
      <w:r>
        <w:rPr>
          <w:rStyle w:val="StringTok"/>
        </w:rPr>
        <w:t>`</w:t>
      </w:r>
      <w:r>
        <w:rPr>
          <w:rStyle w:val="NormalTok"/>
        </w:rPr>
        <w:t>)</w:t>
      </w:r>
    </w:p>
    <w:p w14:paraId="4D0A7324" w14:textId="77777777" w:rsidR="00FC0951" w:rsidRDefault="00887D15">
      <w:pPr>
        <w:pStyle w:val="SourceCode"/>
      </w:pPr>
      <w:r>
        <w:rPr>
          <w:rStyle w:val="VerbatimChar"/>
        </w:rPr>
        <w:t>## [1] 0.7921621</w:t>
      </w:r>
      <w:r>
        <w:br/>
      </w:r>
      <w:r>
        <w:rPr>
          <w:rStyle w:val="VerbatimChar"/>
        </w:rPr>
        <w:t>## attr(,"na.action")</w:t>
      </w:r>
      <w:r>
        <w:br/>
      </w:r>
      <w:r>
        <w:rPr>
          <w:rStyle w:val="VerbatimChar"/>
        </w:rPr>
        <w:t>## [1] 1</w:t>
      </w:r>
      <w:r>
        <w:br/>
      </w:r>
      <w:r>
        <w:rPr>
          <w:rStyle w:val="VerbatimChar"/>
        </w:rPr>
        <w:t>## attr(,"class")</w:t>
      </w:r>
      <w:r>
        <w:br/>
      </w:r>
      <w:r>
        <w:rPr>
          <w:rStyle w:val="VerbatimChar"/>
        </w:rPr>
        <w:t>## [1] "omit"</w:t>
      </w:r>
    </w:p>
    <w:p w14:paraId="4D0A7325" w14:textId="77777777" w:rsidR="00FC0951" w:rsidRDefault="00887D15">
      <w:pPr>
        <w:pStyle w:val="FirstParagraph"/>
      </w:pPr>
      <w:r>
        <w:t>The actual contrasts are calculated using a multi-level model for each dummied predictor.</w:t>
      </w:r>
    </w:p>
    <w:p w14:paraId="4D0A7326" w14:textId="77777777" w:rsidR="00FC0951" w:rsidRDefault="00887D15">
      <w:pPr>
        <w:pStyle w:val="SourceCode"/>
      </w:pPr>
      <w:r>
        <w:rPr>
          <w:rStyle w:val="NormalTok"/>
        </w:rPr>
        <w:t>mixed_contrasts &lt;-</w:t>
      </w:r>
      <w:r>
        <w:rPr>
          <w:rStyle w:val="StringTok"/>
        </w:rPr>
        <w:t xml:space="preserve"> </w:t>
      </w:r>
      <w:r>
        <w:rPr>
          <w:rStyle w:val="KeywordTok"/>
        </w:rPr>
        <w:t>paste0</w:t>
      </w:r>
      <w:r>
        <w:rPr>
          <w:rStyle w:val="NormalTok"/>
        </w:rPr>
        <w:t>(</w:t>
      </w:r>
      <w:r>
        <w:rPr>
          <w:rStyle w:val="StringTok"/>
        </w:rPr>
        <w:t>"favAnimals_"</w:t>
      </w:r>
      <w:r>
        <w:rPr>
          <w:rStyle w:val="NormalTok"/>
        </w:rPr>
        <w:t xml:space="preserve">, </w:t>
      </w:r>
      <w:r>
        <w:rPr>
          <w:rStyle w:val="Keyword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 xml:space="preserve">)) </w:t>
      </w:r>
      <w:r>
        <w:rPr>
          <w:rStyle w:val="OperatorTok"/>
        </w:rPr>
        <w:t>%&gt;%</w:t>
      </w:r>
      <w:r>
        <w:br/>
      </w:r>
      <w:r>
        <w:rPr>
          <w:rStyle w:val="StringTok"/>
        </w:rPr>
        <w:t xml:space="preserve">  </w:t>
      </w:r>
      <w:r>
        <w:rPr>
          <w:rStyle w:val="NormalTok"/>
        </w:rPr>
        <w:t>purrr</w:t>
      </w:r>
      <w:r>
        <w:rPr>
          <w:rStyle w:val="OperatorTok"/>
        </w:rPr>
        <w:t>::</w:t>
      </w:r>
      <w:r>
        <w:rPr>
          <w:rStyle w:val="KeywordTok"/>
        </w:rPr>
        <w:t>map</w:t>
      </w:r>
      <w:r>
        <w:rPr>
          <w:rStyle w:val="NormalTok"/>
        </w:rPr>
        <w:t>(</w:t>
      </w:r>
      <w:r>
        <w:rPr>
          <w:rStyle w:val="ControlFlowTok"/>
        </w:rPr>
        <w:t>function</w:t>
      </w:r>
      <w:r>
        <w:rPr>
          <w:rStyle w:val="NormalTok"/>
        </w:rPr>
        <w:t>(.response_variable) {</w:t>
      </w:r>
      <w:r>
        <w:br/>
      </w:r>
      <w:r>
        <w:rPr>
          <w:rStyle w:val="NormalTok"/>
        </w:rPr>
        <w:t xml:space="preserve">    dummy_formula &lt;-</w:t>
      </w:r>
      <w:r>
        <w:rPr>
          <w:rStyle w:val="StringTok"/>
        </w:rPr>
        <w:t xml:space="preserve"> </w:t>
      </w:r>
      <w:r>
        <w:rPr>
          <w:rStyle w:val="KeywordTok"/>
        </w:rPr>
        <w:t>as.formula</w:t>
      </w:r>
      <w:r>
        <w:rPr>
          <w:rStyle w:val="NormalTok"/>
        </w:rPr>
        <w:t>(</w:t>
      </w:r>
      <w:r>
        <w:br/>
      </w:r>
      <w:r>
        <w:rPr>
          <w:rStyle w:val="NormalTok"/>
        </w:rPr>
        <w:t xml:space="preserve">      </w:t>
      </w:r>
      <w:r>
        <w:rPr>
          <w:rStyle w:val="KeywordTok"/>
        </w:rPr>
        <w:t>paste</w:t>
      </w:r>
      <w:r>
        <w:rPr>
          <w:rStyle w:val="NormalTok"/>
        </w:rPr>
        <w:t xml:space="preserve">(.response_variable, </w:t>
      </w:r>
      <w:r>
        <w:rPr>
          <w:rStyle w:val="StringTok"/>
        </w:rPr>
        <w:t>"~ Block + treatment + (1|sites)"</w:t>
      </w:r>
      <w:r>
        <w:rPr>
          <w:rStyle w:val="NormalTok"/>
        </w:rPr>
        <w:t>),</w:t>
      </w:r>
      <w:r>
        <w:br/>
      </w:r>
      <w:r>
        <w:rPr>
          <w:rStyle w:val="NormalTok"/>
        </w:rPr>
        <w:t xml:space="preserve">      </w:t>
      </w:r>
      <w:r>
        <w:rPr>
          <w:rStyle w:val="DataTypeTok"/>
        </w:rPr>
        <w:t>env =</w:t>
      </w:r>
      <w:r>
        <w:rPr>
          <w:rStyle w:val="NormalTok"/>
        </w:rPr>
        <w:t xml:space="preserve"> rlang</w:t>
      </w:r>
      <w:r>
        <w:rPr>
          <w:rStyle w:val="OperatorTok"/>
        </w:rPr>
        <w:t>::</w:t>
      </w:r>
      <w:r>
        <w:rPr>
          <w:rStyle w:val="KeywordTok"/>
        </w:rPr>
        <w:t>env</w:t>
      </w:r>
      <w:r>
        <w:rPr>
          <w:rStyle w:val="NormalTok"/>
        </w:rPr>
        <w:t>(</w:t>
      </w:r>
      <w:r>
        <w:rPr>
          <w:rStyle w:val="OperatorTok"/>
        </w:rPr>
        <w:t>!!!</w:t>
      </w:r>
      <w:r>
        <w:rPr>
          <w:rStyle w:val="NormalTok"/>
        </w:rPr>
        <w:t>sim_data_robust_reg_dummied)</w:t>
      </w:r>
      <w:r>
        <w:br/>
      </w:r>
      <w:r>
        <w:rPr>
          <w:rStyle w:val="NormalTok"/>
        </w:rPr>
        <w:t xml:space="preserve">    )</w:t>
      </w:r>
      <w:r>
        <w:br/>
      </w:r>
      <w:r>
        <w:rPr>
          <w:rStyle w:val="NormalTok"/>
        </w:rPr>
        <w:t xml:space="preserve">    </w:t>
      </w:r>
      <w:r>
        <w:rPr>
          <w:rStyle w:val="KeywordTok"/>
        </w:rPr>
        <w:t>lmer</w:t>
      </w:r>
      <w:r>
        <w:rPr>
          <w:rStyle w:val="NormalTok"/>
        </w:rPr>
        <w:t xml:space="preserve">(dummy_formula) </w:t>
      </w:r>
      <w:r>
        <w:rPr>
          <w:rStyle w:val="OperatorTok"/>
        </w:rPr>
        <w:t>%&gt;%</w:t>
      </w:r>
      <w:r>
        <w:br/>
      </w:r>
      <w:r>
        <w:rPr>
          <w:rStyle w:val="StringTok"/>
        </w:rPr>
        <w:t xml:space="preserve">      </w:t>
      </w:r>
      <w:r>
        <w:rPr>
          <w:rStyle w:val="KeywordTok"/>
        </w:rPr>
        <w:t>emmeans</w:t>
      </w:r>
      <w:r>
        <w:rPr>
          <w:rStyle w:val="NormalTok"/>
        </w:rPr>
        <w:t>(</w:t>
      </w:r>
      <w:r>
        <w:rPr>
          <w:rStyle w:val="StringTok"/>
        </w:rPr>
        <w:t>"treatment"</w:t>
      </w:r>
      <w:r>
        <w:rPr>
          <w:rStyle w:val="NormalTok"/>
        </w:rPr>
        <w:t>,</w:t>
      </w:r>
      <w:r>
        <w:br/>
      </w:r>
      <w:r>
        <w:rPr>
          <w:rStyle w:val="NormalTok"/>
        </w:rPr>
        <w:lastRenderedPageBreak/>
        <w:t xml:space="preserve">        </w:t>
      </w:r>
      <w:r>
        <w:rPr>
          <w:rStyle w:val="DataTypeTok"/>
        </w:rPr>
        <w:t>options =</w:t>
      </w:r>
      <w:r>
        <w:rPr>
          <w:rStyle w:val="NormalTok"/>
        </w:rPr>
        <w:t xml:space="preserve"> </w:t>
      </w:r>
      <w:r>
        <w:rPr>
          <w:rStyle w:val="KeywordTok"/>
        </w:rPr>
        <w:t>get_emm_option</w:t>
      </w:r>
      <w:r>
        <w:rPr>
          <w:rStyle w:val="NormalTok"/>
        </w:rPr>
        <w:t>(</w:t>
      </w:r>
      <w:r>
        <w:rPr>
          <w:rStyle w:val="StringTok"/>
        </w:rPr>
        <w:t>"satterthwaite"</w:t>
      </w:r>
      <w:r>
        <w:rPr>
          <w:rStyle w:val="NormalTok"/>
        </w:rPr>
        <w:t>)</w:t>
      </w:r>
      <w:r>
        <w:br/>
      </w:r>
      <w:r>
        <w:rPr>
          <w:rStyle w:val="NormalTok"/>
        </w:rPr>
        <w:t xml:space="preserve">      ) </w:t>
      </w:r>
      <w:r>
        <w:rPr>
          <w:rStyle w:val="OperatorTok"/>
        </w:rPr>
        <w:t>%&gt;%</w:t>
      </w:r>
      <w:r>
        <w:br/>
      </w:r>
      <w:r>
        <w:rPr>
          <w:rStyle w:val="StringTok"/>
        </w:rPr>
        <w:t xml:space="preserve">      </w:t>
      </w:r>
      <w:r>
        <w:rPr>
          <w:rStyle w:val="KeywordTok"/>
        </w:rPr>
        <w:t>pairs</w:t>
      </w:r>
      <w:r>
        <w:rPr>
          <w:rStyle w:val="NormalTok"/>
        </w:rPr>
        <w:t xml:space="preserve">() </w:t>
      </w:r>
      <w:r>
        <w:rPr>
          <w:rStyle w:val="OperatorTok"/>
        </w:rPr>
        <w:t>%&gt;%</w:t>
      </w:r>
      <w:r>
        <w:br/>
      </w:r>
      <w:r>
        <w:rPr>
          <w:rStyle w:val="StringTok"/>
        </w:rPr>
        <w:t xml:space="preserve">      </w:t>
      </w:r>
      <w:r>
        <w:rPr>
          <w:rStyle w:val="KeywordTok"/>
        </w:rPr>
        <w:t>tidy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Categorical_Level =</w:t>
      </w:r>
      <w:r>
        <w:rPr>
          <w:rStyle w:val="NormalTok"/>
        </w:rPr>
        <w:t xml:space="preserve"> .response_variable,</w:t>
      </w:r>
      <w:r>
        <w:br/>
      </w:r>
      <w:r>
        <w:rPr>
          <w:rStyle w:val="NormalTok"/>
        </w:rPr>
        <w:t xml:space="preserve">        </w:t>
      </w:r>
      <w:r>
        <w:rPr>
          <w:rStyle w:val="DataTypeTok"/>
        </w:rPr>
        <w:t>Contrast =</w:t>
      </w:r>
      <w:r>
        <w:rPr>
          <w:rStyle w:val="NormalTok"/>
        </w:rPr>
        <w:t xml:space="preserve"> estimate,</w:t>
      </w:r>
      <w:r>
        <w:br/>
      </w:r>
      <w:r>
        <w:rPr>
          <w:rStyle w:val="NormalTok"/>
        </w:rPr>
        <w:t xml:space="preserve">        </w:t>
      </w:r>
      <w:r>
        <w:rPr>
          <w:rStyle w:val="DataTypeTok"/>
        </w:rPr>
        <w:t>False_P_Value =</w:t>
      </w:r>
      <w:r>
        <w:rPr>
          <w:rStyle w:val="NormalTok"/>
        </w:rPr>
        <w:t xml:space="preserve"> p.value,</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KeywordTok"/>
        </w:rPr>
        <w:t>bind_rows</w:t>
      </w:r>
      <w:r>
        <w:rPr>
          <w:rStyle w:val="NormalTok"/>
        </w:rPr>
        <w:t>()</w:t>
      </w:r>
    </w:p>
    <w:p w14:paraId="4D0A7327" w14:textId="77777777" w:rsidR="00FC0951" w:rsidRDefault="00887D15">
      <w:pPr>
        <w:pStyle w:val="SourceCode"/>
      </w:pPr>
      <w:r>
        <w:rPr>
          <w:rStyle w:val="VerbatimChar"/>
        </w:rPr>
        <w:t>## boundary (singular) fit: see help('isSingular')</w:t>
      </w:r>
      <w:r>
        <w:br/>
      </w:r>
      <w:r>
        <w:rPr>
          <w:rStyle w:val="VerbatimChar"/>
        </w:rPr>
        <w:t>## boundary (singular) fit: see help('isSingular')</w:t>
      </w:r>
      <w:r>
        <w:br/>
      </w:r>
      <w:r>
        <w:rPr>
          <w:rStyle w:val="VerbatimChar"/>
        </w:rPr>
        <w:t>## boundary (singular) fit: see help('isSingular')</w:t>
      </w:r>
    </w:p>
    <w:p w14:paraId="4D0A7328" w14:textId="77777777" w:rsidR="00FC0951" w:rsidRDefault="00887D15">
      <w:pPr>
        <w:pStyle w:val="SourceCode"/>
      </w:pPr>
      <w:r>
        <w:rPr>
          <w:rStyle w:val="NormalTok"/>
        </w:rPr>
        <w:t>mixed_contrasts</w:t>
      </w:r>
    </w:p>
    <w:tbl>
      <w:tblPr>
        <w:tblStyle w:val="Table"/>
        <w:tblW w:w="0" w:type="pct"/>
        <w:tblLook w:val="07E0" w:firstRow="1" w:lastRow="1" w:firstColumn="1" w:lastColumn="1" w:noHBand="1" w:noVBand="1"/>
      </w:tblPr>
      <w:tblGrid>
        <w:gridCol w:w="2137"/>
        <w:gridCol w:w="1409"/>
        <w:gridCol w:w="1739"/>
      </w:tblGrid>
      <w:tr w:rsidR="00FC0951" w14:paraId="4D0A732C"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329" w14:textId="77777777" w:rsidR="00FC0951" w:rsidRDefault="00887D15">
            <w:pPr>
              <w:pStyle w:val="Compact"/>
            </w:pPr>
            <w:r>
              <w:t>Categorical_Level</w:t>
            </w:r>
          </w:p>
        </w:tc>
        <w:tc>
          <w:tcPr>
            <w:tcW w:w="0" w:type="auto"/>
            <w:tcBorders>
              <w:bottom w:val="single" w:sz="0" w:space="0" w:color="auto"/>
            </w:tcBorders>
            <w:vAlign w:val="bottom"/>
          </w:tcPr>
          <w:p w14:paraId="4D0A732A"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Contrast</w:t>
            </w:r>
          </w:p>
        </w:tc>
        <w:tc>
          <w:tcPr>
            <w:tcW w:w="0" w:type="auto"/>
            <w:tcBorders>
              <w:bottom w:val="single" w:sz="0" w:space="0" w:color="auto"/>
            </w:tcBorders>
            <w:vAlign w:val="bottom"/>
          </w:tcPr>
          <w:p w14:paraId="4D0A732B"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False_P_Value</w:t>
            </w:r>
          </w:p>
        </w:tc>
      </w:tr>
      <w:tr w:rsidR="00FC0951" w14:paraId="4D0A7330"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2D" w14:textId="77777777" w:rsidR="00FC0951" w:rsidRDefault="00887D15">
            <w:pPr>
              <w:pStyle w:val="Compact"/>
            </w:pPr>
            <w:r>
              <w:t>favAnimals_cat</w:t>
            </w:r>
          </w:p>
        </w:tc>
        <w:tc>
          <w:tcPr>
            <w:tcW w:w="0" w:type="auto"/>
          </w:tcPr>
          <w:p w14:paraId="4D0A732E"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-0.0618428</w:t>
            </w:r>
          </w:p>
        </w:tc>
        <w:tc>
          <w:tcPr>
            <w:tcW w:w="0" w:type="auto"/>
          </w:tcPr>
          <w:p w14:paraId="4D0A732F"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0.3057566</w:t>
            </w:r>
          </w:p>
        </w:tc>
      </w:tr>
      <w:tr w:rsidR="00FC0951" w14:paraId="4D0A7334"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31" w14:textId="77777777" w:rsidR="00FC0951" w:rsidRDefault="00887D15">
            <w:pPr>
              <w:pStyle w:val="Compact"/>
            </w:pPr>
            <w:r>
              <w:t>favAnimals_croc</w:t>
            </w:r>
          </w:p>
        </w:tc>
        <w:tc>
          <w:tcPr>
            <w:tcW w:w="0" w:type="auto"/>
          </w:tcPr>
          <w:p w14:paraId="4D0A733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0.1025043</w:t>
            </w:r>
          </w:p>
        </w:tc>
        <w:tc>
          <w:tcPr>
            <w:tcW w:w="0" w:type="auto"/>
          </w:tcPr>
          <w:p w14:paraId="4D0A7333"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0.1072057</w:t>
            </w:r>
          </w:p>
        </w:tc>
      </w:tr>
      <w:tr w:rsidR="00FC0951" w14:paraId="4D0A7338"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35" w14:textId="77777777" w:rsidR="00FC0951" w:rsidRDefault="00887D15">
            <w:pPr>
              <w:pStyle w:val="Compact"/>
            </w:pPr>
            <w:r>
              <w:t>favAnimals_dog</w:t>
            </w:r>
          </w:p>
        </w:tc>
        <w:tc>
          <w:tcPr>
            <w:tcW w:w="0" w:type="auto"/>
          </w:tcPr>
          <w:p w14:paraId="4D0A733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-0.0406615</w:t>
            </w:r>
          </w:p>
        </w:tc>
        <w:tc>
          <w:tcPr>
            <w:tcW w:w="0" w:type="auto"/>
          </w:tcPr>
          <w:p w14:paraId="4D0A7337"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0.5020427</w:t>
            </w:r>
          </w:p>
        </w:tc>
      </w:tr>
    </w:tbl>
    <w:p w14:paraId="4D0A7339" w14:textId="77777777" w:rsidR="00FC0951" w:rsidRDefault="00887D15">
      <w:pPr>
        <w:pStyle w:val="BodyText"/>
      </w:pPr>
      <w:r>
        <w:t>Just for demonstration purposes, you can see here the range of p-values reported by running these individual tests on the dummy variables.</w:t>
      </w:r>
    </w:p>
    <w:p w14:paraId="4D0A733A" w14:textId="77777777" w:rsidR="00FC0951" w:rsidRDefault="00887D15">
      <w:pPr>
        <w:pStyle w:val="BodyText"/>
      </w:pPr>
      <w:r>
        <w:t>We can now combine the p-value and effect sizes into a single table.</w:t>
      </w:r>
    </w:p>
    <w:p w14:paraId="4D0A733B" w14:textId="77777777" w:rsidR="00FC0951" w:rsidRDefault="00887D15">
      <w:pPr>
        <w:pStyle w:val="SourceCode"/>
      </w:pPr>
      <w:r>
        <w:rPr>
          <w:rStyle w:val="NormalTok"/>
        </w:rPr>
        <w:t xml:space="preserve">mixed_contrasts </w:t>
      </w:r>
      <w:r>
        <w:rPr>
          <w:rStyle w:val="OperatorTok"/>
        </w:rPr>
        <w:t>%&gt;%</w:t>
      </w:r>
      <w:r>
        <w:br/>
      </w:r>
      <w:r>
        <w:rPr>
          <w:rStyle w:val="StringTok"/>
        </w:rPr>
        <w:t xml:space="preserve">  </w:t>
      </w:r>
      <w:r>
        <w:rPr>
          <w:rStyle w:val="KeywordTok"/>
        </w:rPr>
        <w:t>mutate</w:t>
      </w:r>
      <w:r>
        <w:rPr>
          <w:rStyle w:val="NormalTok"/>
        </w:rPr>
        <w:t>(Categorical_Level, Contrast,</w:t>
      </w:r>
      <w:r>
        <w:br/>
      </w:r>
      <w:r>
        <w:rPr>
          <w:rStyle w:val="NormalTok"/>
        </w:rPr>
        <w:t xml:space="preserve">    </w:t>
      </w:r>
      <w:r>
        <w:rPr>
          <w:rStyle w:val="DataTypeTok"/>
        </w:rPr>
        <w:t>P_Value =</w:t>
      </w:r>
      <w:r>
        <w:rPr>
          <w:rStyle w:val="NormalTok"/>
        </w:rPr>
        <w:t xml:space="preserve"> </w:t>
      </w:r>
      <w:r>
        <w:rPr>
          <w:rStyle w:val="KeywordTok"/>
        </w:rPr>
        <w:t>na.omit</w:t>
      </w:r>
      <w:r>
        <w:rPr>
          <w:rStyle w:val="NormalTok"/>
        </w:rPr>
        <w:t>(mixed_anova</w:t>
      </w:r>
      <w:r>
        <w:rPr>
          <w:rStyle w:val="OperatorTok"/>
        </w:rPr>
        <w:t>$</w:t>
      </w:r>
      <w:r>
        <w:rPr>
          <w:rStyle w:val="StringTok"/>
        </w:rPr>
        <w:t>`</w:t>
      </w:r>
      <w:r>
        <w:rPr>
          <w:rStyle w:val="DataTypeTok"/>
        </w:rPr>
        <w:t>Pr(&gt;F)</w:t>
      </w:r>
      <w:r>
        <w:rPr>
          <w:rStyle w:val="StringTok"/>
        </w:rPr>
        <w:t>`</w:t>
      </w:r>
      <w:r>
        <w:rPr>
          <w:rStyle w:val="NormalTok"/>
        </w:rPr>
        <w:t>),</w:t>
      </w:r>
      <w:r>
        <w:br/>
      </w:r>
      <w:r>
        <w:rPr>
          <w:rStyle w:val="NormalTok"/>
        </w:rPr>
        <w:t xml:space="preserve">    </w:t>
      </w:r>
      <w:r>
        <w:rPr>
          <w:rStyle w:val="DataTypeTok"/>
        </w:rPr>
        <w:t>.keep =</w:t>
      </w:r>
      <w:r>
        <w:rPr>
          <w:rStyle w:val="NormalTok"/>
        </w:rPr>
        <w:t xml:space="preserve"> </w:t>
      </w:r>
      <w:r>
        <w:rPr>
          <w:rStyle w:val="StringTok"/>
        </w:rPr>
        <w:t>"none"</w:t>
      </w:r>
      <w:r>
        <w:br/>
      </w:r>
      <w:r>
        <w:rPr>
          <w:rStyle w:val="NormalTok"/>
        </w:rPr>
        <w:t xml:space="preserve">  )</w:t>
      </w:r>
    </w:p>
    <w:tbl>
      <w:tblPr>
        <w:tblStyle w:val="Table"/>
        <w:tblW w:w="0" w:type="pct"/>
        <w:tblLook w:val="07E0" w:firstRow="1" w:lastRow="1" w:firstColumn="1" w:lastColumn="1" w:noHBand="1" w:noVBand="1"/>
      </w:tblPr>
      <w:tblGrid>
        <w:gridCol w:w="2137"/>
        <w:gridCol w:w="1409"/>
        <w:gridCol w:w="1329"/>
      </w:tblGrid>
      <w:tr w:rsidR="00FC0951" w14:paraId="4D0A733F" w14:textId="77777777" w:rsidTr="00FC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4D0A733C" w14:textId="77777777" w:rsidR="00FC0951" w:rsidRDefault="00887D15">
            <w:pPr>
              <w:pStyle w:val="Compact"/>
            </w:pPr>
            <w:r>
              <w:t>Categorical_Level</w:t>
            </w:r>
          </w:p>
        </w:tc>
        <w:tc>
          <w:tcPr>
            <w:tcW w:w="0" w:type="auto"/>
            <w:tcBorders>
              <w:bottom w:val="single" w:sz="0" w:space="0" w:color="auto"/>
            </w:tcBorders>
            <w:vAlign w:val="bottom"/>
          </w:tcPr>
          <w:p w14:paraId="4D0A733D"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Contrast</w:t>
            </w:r>
          </w:p>
        </w:tc>
        <w:tc>
          <w:tcPr>
            <w:tcW w:w="0" w:type="auto"/>
            <w:tcBorders>
              <w:bottom w:val="single" w:sz="0" w:space="0" w:color="auto"/>
            </w:tcBorders>
            <w:vAlign w:val="bottom"/>
          </w:tcPr>
          <w:p w14:paraId="4D0A733E" w14:textId="77777777" w:rsidR="00FC0951" w:rsidRDefault="00887D15">
            <w:pPr>
              <w:pStyle w:val="Compact"/>
              <w:jc w:val="right"/>
              <w:cnfStyle w:val="100000000000" w:firstRow="1" w:lastRow="0" w:firstColumn="0" w:lastColumn="0" w:oddVBand="0" w:evenVBand="0" w:oddHBand="0" w:evenHBand="0" w:firstRowFirstColumn="0" w:firstRowLastColumn="0" w:lastRowFirstColumn="0" w:lastRowLastColumn="0"/>
            </w:pPr>
            <w:r>
              <w:t>P_Value</w:t>
            </w:r>
          </w:p>
        </w:tc>
      </w:tr>
      <w:tr w:rsidR="00FC0951" w14:paraId="4D0A7343"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40" w14:textId="77777777" w:rsidR="00FC0951" w:rsidRDefault="00887D15">
            <w:pPr>
              <w:pStyle w:val="Compact"/>
            </w:pPr>
            <w:r>
              <w:t>favAnimals_cat</w:t>
            </w:r>
          </w:p>
        </w:tc>
        <w:tc>
          <w:tcPr>
            <w:tcW w:w="0" w:type="auto"/>
          </w:tcPr>
          <w:p w14:paraId="4D0A7341"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-0.0618428</w:t>
            </w:r>
          </w:p>
        </w:tc>
        <w:tc>
          <w:tcPr>
            <w:tcW w:w="0" w:type="auto"/>
          </w:tcPr>
          <w:p w14:paraId="4D0A7342"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0.7921621</w:t>
            </w:r>
          </w:p>
        </w:tc>
      </w:tr>
      <w:tr w:rsidR="00FC0951" w14:paraId="4D0A7347"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44" w14:textId="77777777" w:rsidR="00FC0951" w:rsidRDefault="00887D15">
            <w:pPr>
              <w:pStyle w:val="Compact"/>
            </w:pPr>
            <w:r>
              <w:t>favAnimals_croc</w:t>
            </w:r>
          </w:p>
        </w:tc>
        <w:tc>
          <w:tcPr>
            <w:tcW w:w="0" w:type="auto"/>
          </w:tcPr>
          <w:p w14:paraId="4D0A7345"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0.1025043</w:t>
            </w:r>
          </w:p>
        </w:tc>
        <w:tc>
          <w:tcPr>
            <w:tcW w:w="0" w:type="auto"/>
          </w:tcPr>
          <w:p w14:paraId="4D0A7346"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0.7921621</w:t>
            </w:r>
          </w:p>
        </w:tc>
      </w:tr>
      <w:tr w:rsidR="00FC0951" w14:paraId="4D0A734B" w14:textId="77777777">
        <w:tblPrEx>
          <w:jc w:val="left"/>
        </w:tblPrEx>
        <w:tc>
          <w:tcPr>
            <w:cnfStyle w:val="001000000000" w:firstRow="0" w:lastRow="0" w:firstColumn="1" w:lastColumn="0" w:oddVBand="0" w:evenVBand="0" w:oddHBand="0" w:evenHBand="0" w:firstRowFirstColumn="0" w:firstRowLastColumn="0" w:lastRowFirstColumn="0" w:lastRowLastColumn="0"/>
            <w:tcW w:w="0" w:type="auto"/>
          </w:tcPr>
          <w:p w14:paraId="4D0A7348" w14:textId="77777777" w:rsidR="00FC0951" w:rsidRDefault="00887D15">
            <w:pPr>
              <w:pStyle w:val="Compact"/>
            </w:pPr>
            <w:r>
              <w:t>favAnimals_dog</w:t>
            </w:r>
          </w:p>
        </w:tc>
        <w:tc>
          <w:tcPr>
            <w:tcW w:w="0" w:type="auto"/>
          </w:tcPr>
          <w:p w14:paraId="4D0A7349"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-0.0406615</w:t>
            </w:r>
          </w:p>
        </w:tc>
        <w:tc>
          <w:tcPr>
            <w:tcW w:w="0" w:type="auto"/>
          </w:tcPr>
          <w:p w14:paraId="4D0A734A" w14:textId="77777777" w:rsidR="00FC0951" w:rsidRDefault="00887D15">
            <w:pPr>
              <w:pStyle w:val="Compact"/>
              <w:jc w:val="right"/>
              <w:cnfStyle w:val="000000000000" w:firstRow="0" w:lastRow="0" w:firstColumn="0" w:lastColumn="0" w:oddVBand="0" w:evenVBand="0" w:oddHBand="0" w:evenHBand="0" w:firstRowFirstColumn="0" w:firstRowLastColumn="0" w:lastRowFirstColumn="0" w:lastRowLastColumn="0"/>
            </w:pPr>
            <w:r>
              <w:t>0.7921621</w:t>
            </w:r>
          </w:p>
        </w:tc>
      </w:tr>
    </w:tbl>
    <w:p w14:paraId="4D0A734C" w14:textId="77777777" w:rsidR="00FC0951" w:rsidRDefault="00887D15">
      <w:pPr>
        <w:pStyle w:val="Heading3"/>
      </w:pPr>
      <w:bookmarkStart w:id="98" w:name="Xdb9894dafa9a8b1b873bd8db1b92f75b3ef5489"/>
      <w:r>
        <w:t>Alternative methods for mixed-effect models</w:t>
      </w:r>
      <w:bookmarkEnd w:id="98"/>
    </w:p>
    <w:p w14:paraId="4D0A734D" w14:textId="77777777" w:rsidR="00FC0951" w:rsidRDefault="00887D15">
      <w:pPr>
        <w:pStyle w:val="FirstParagraph"/>
      </w:pPr>
      <w:r>
        <w:t xml:space="preserve">Note that by setting </w:t>
      </w:r>
      <w:r>
        <w:rPr>
          <w:rStyle w:val="VerbatimChar"/>
        </w:rPr>
        <w:t>family = binomial</w:t>
      </w:r>
      <w:r>
        <w:t xml:space="preserve">, there is already a treatment for binary outcome variables using </w:t>
      </w:r>
      <w:r>
        <w:rPr>
          <w:rStyle w:val="VerbatimChar"/>
        </w:rPr>
        <w:t>lme4::glmer</w:t>
      </w:r>
      <w:r>
        <w:t xml:space="preserve">. One method I saw in the </w:t>
      </w:r>
      <w:hyperlink r:id="rId14">
        <w:r>
          <w:rPr>
            <w:rStyle w:val="VerbatimChar"/>
          </w:rPr>
          <w:t>lme4</w:t>
        </w:r>
        <w:r>
          <w:rPr>
            <w:rStyle w:val="Hyperlink"/>
          </w:rPr>
          <w:t xml:space="preserve"> github</w:t>
        </w:r>
      </w:hyperlink>
      <w:r>
        <w:t xml:space="preserve"> would be to convert a multinomial model into the equivalent Poisson regression (Lee et al., 2017). </w:t>
      </w:r>
      <w:r>
        <w:rPr>
          <w:rStyle w:val="VerbatimChar"/>
        </w:rPr>
        <w:t>lme4::glmer</w:t>
      </w:r>
      <w:r>
        <w:t xml:space="preserve"> supports every GLM family listed in </w:t>
      </w:r>
      <w:r>
        <w:rPr>
          <w:rStyle w:val="VerbatimChar"/>
        </w:rPr>
        <w:t>stats::glm</w:t>
      </w:r>
      <w:r>
        <w:t xml:space="preserve"> which does includes Poisson regression which means we can use this equivalent Poisson formulation in </w:t>
      </w:r>
      <w:r>
        <w:rPr>
          <w:rStyle w:val="VerbatimChar"/>
        </w:rPr>
        <w:t>lme4::glmer</w:t>
      </w:r>
      <w:r>
        <w:t xml:space="preserve">. However, this </w:t>
      </w:r>
      <w:r>
        <w:lastRenderedPageBreak/>
        <w:t>is easier said than done and there are also concerns about the computational complexity of such a technique.</w:t>
      </w:r>
    </w:p>
    <w:p w14:paraId="4D0A734E" w14:textId="77777777" w:rsidR="00FC0951" w:rsidRDefault="00887D15">
      <w:pPr>
        <w:pStyle w:val="BodyText"/>
      </w:pPr>
      <w:r>
        <w:t xml:space="preserve">A Bayesian mixed effects model should also theoretically handle this situation using the </w:t>
      </w:r>
      <w:r>
        <w:rPr>
          <w:rStyle w:val="VerbatimChar"/>
        </w:rPr>
        <w:t>brms</w:t>
      </w:r>
      <w:r>
        <w:t xml:space="preserve"> package. This option has seen some traction online but it may be difficult to practically implement because it, like many software libraries designed around probabilistic programming and bayesian modelling, uses the “Stan” programming language in its backend which basically required another compilation step on program run.</w:t>
      </w:r>
    </w:p>
    <w:p w14:paraId="4D0A734F" w14:textId="77777777" w:rsidR="00FC0951" w:rsidRDefault="00887D15">
      <w:pPr>
        <w:pStyle w:val="Heading1"/>
      </w:pPr>
      <w:bookmarkStart w:id="99" w:name="references"/>
      <w:r>
        <w:t>References</w:t>
      </w:r>
      <w:bookmarkEnd w:id="99"/>
    </w:p>
    <w:p w14:paraId="4D0A7350" w14:textId="77777777" w:rsidR="00FC0951" w:rsidRDefault="00887D15">
      <w:pPr>
        <w:pStyle w:val="Bibliography"/>
      </w:pPr>
      <w:bookmarkStart w:id="100" w:name="ref-WICKHAM201912"/>
      <w:bookmarkStart w:id="101" w:name="refs"/>
      <w:r>
        <w:rPr>
          <w:i/>
        </w:rPr>
        <w:t>Advanced r, second edition</w:t>
      </w:r>
      <w:r>
        <w:t xml:space="preserve">. (2019). Chapman; Hall/CRC. </w:t>
      </w:r>
      <w:hyperlink r:id="rId15">
        <w:r>
          <w:rPr>
            <w:rStyle w:val="Hyperlink"/>
          </w:rPr>
          <w:t>https://doi.org/10.1201/9781351201315</w:t>
        </w:r>
      </w:hyperlink>
    </w:p>
    <w:p w14:paraId="4D0A7351" w14:textId="77777777" w:rsidR="00FC0951" w:rsidRDefault="00887D15">
      <w:pPr>
        <w:pStyle w:val="Bibliography"/>
      </w:pPr>
      <w:bookmarkStart w:id="102" w:name="ref-lee2017poisson"/>
      <w:bookmarkEnd w:id="100"/>
      <w:r>
        <w:t xml:space="preserve">Lee, J. Y. L., Green, P. J., &amp; Ryan, L. M. (2017). </w:t>
      </w:r>
      <w:r>
        <w:rPr>
          <w:i/>
        </w:rPr>
        <w:t>On the "poisson trick" and its extensions for fitting multinomial regression models</w:t>
      </w:r>
      <w:r>
        <w:t xml:space="preserve">. </w:t>
      </w:r>
      <w:hyperlink r:id="rId16">
        <w:r>
          <w:rPr>
            <w:rStyle w:val="Hyperlink"/>
          </w:rPr>
          <w:t>http://arxiv.org/abs/1707.08538</w:t>
        </w:r>
      </w:hyperlink>
    </w:p>
    <w:p w14:paraId="4D0A7352" w14:textId="77777777" w:rsidR="00FC0951" w:rsidRDefault="00887D15">
      <w:pPr>
        <w:pStyle w:val="Bibliography"/>
      </w:pPr>
      <w:bookmarkStart w:id="103" w:name="ref-SINHARAY20101"/>
      <w:bookmarkEnd w:id="102"/>
      <w:r>
        <w:t xml:space="preserve">Sinharay, S. (2010). An overview of statistics in education. In P. Peterson, E. Baker, &amp; B. McGaw (Eds.), </w:t>
      </w:r>
      <w:r>
        <w:rPr>
          <w:i/>
        </w:rPr>
        <w:t>International encyclopedia of education (third edition)</w:t>
      </w:r>
      <w:r>
        <w:t xml:space="preserve"> (Third Edition, pp. 1–11). Elsevier. </w:t>
      </w:r>
      <w:hyperlink r:id="rId17">
        <w:r>
          <w:rPr>
            <w:rStyle w:val="Hyperlink"/>
          </w:rPr>
          <w:t>https://doi.org/https://doi.org/10.1016/B978-0-08-044894-7.01719-X</w:t>
        </w:r>
      </w:hyperlink>
      <w:r>
        <w:br/>
        <w:t>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p w14:paraId="4D0A7353" w14:textId="77777777" w:rsidR="00FC0951" w:rsidRDefault="00887D15">
      <w:pPr>
        <w:pStyle w:val="Bibliography"/>
      </w:pPr>
      <w:bookmarkStart w:id="104" w:name="ref-Stefan2023"/>
      <w:bookmarkEnd w:id="103"/>
      <w:r>
        <w:t xml:space="preserve">Stefan, A. M., &amp; Schönbrodt, F. D. (2023). Big little lies: A compendium and simulation of p-hacking strategies. </w:t>
      </w:r>
      <w:r>
        <w:rPr>
          <w:i/>
        </w:rPr>
        <w:t>Royal Society Open Science</w:t>
      </w:r>
      <w:r>
        <w:t xml:space="preserve">, </w:t>
      </w:r>
      <w:r>
        <w:rPr>
          <w:i/>
        </w:rPr>
        <w:t>10</w:t>
      </w:r>
      <w:r>
        <w:t xml:space="preserve">(2). </w:t>
      </w:r>
      <w:hyperlink r:id="rId18">
        <w:r>
          <w:rPr>
            <w:rStyle w:val="Hyperlink"/>
          </w:rPr>
          <w:t>https://doi.org/10.1098/rsos.220346</w:t>
        </w:r>
      </w:hyperlink>
      <w:r>
        <w:br/>
        <w: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bookmarkEnd w:id="101"/>
      <w:bookmarkEnd w:id="104"/>
    </w:p>
    <w:sectPr w:rsidR="00FC0951" w:rsidSect="00084E93">
      <w:footerReference w:type="even" r:id="rId19"/>
      <w:footerReference w:type="default" r:id="rId20"/>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my Taub" w:date="2024-06-12T10:35:00Z" w:initials="AT">
    <w:p w14:paraId="0D84AE12" w14:textId="77777777" w:rsidR="007C377A" w:rsidRDefault="007C377A" w:rsidP="007C377A">
      <w:pPr>
        <w:pStyle w:val="CommentText"/>
      </w:pPr>
      <w:r>
        <w:rPr>
          <w:rStyle w:val="CommentReference"/>
        </w:rPr>
        <w:annotationRef/>
      </w:r>
      <w:r>
        <w:t xml:space="preserve">All of the time? Or only when it is the response (Y) variable? </w:t>
      </w:r>
    </w:p>
  </w:comment>
  <w:comment w:id="4" w:author="Amy Taub" w:date="2024-06-12T10:37:00Z" w:initials="AT">
    <w:p w14:paraId="5F405CEA" w14:textId="77777777" w:rsidR="00DA6A2A" w:rsidRDefault="00CE7127" w:rsidP="00DA6A2A">
      <w:pPr>
        <w:pStyle w:val="CommentText"/>
      </w:pPr>
      <w:r>
        <w:rPr>
          <w:rStyle w:val="CommentReference"/>
        </w:rPr>
        <w:annotationRef/>
      </w:r>
      <w:r w:rsidR="00DA6A2A">
        <w:t xml:space="preserve">Rather than telling the reader to skip ahead, it would be better to outline what will be discussed in the memo (and in what order). Then they can decide for themselves how to navigate the document. </w:t>
      </w:r>
    </w:p>
    <w:p w14:paraId="43397139" w14:textId="77777777" w:rsidR="00DA6A2A" w:rsidRDefault="00DA6A2A" w:rsidP="00DA6A2A">
      <w:pPr>
        <w:pStyle w:val="CommentText"/>
      </w:pPr>
    </w:p>
    <w:p w14:paraId="30380B69" w14:textId="77777777" w:rsidR="00DA6A2A" w:rsidRDefault="00DA6A2A" w:rsidP="00DA6A2A">
      <w:pPr>
        <w:pStyle w:val="CommentText"/>
      </w:pPr>
      <w:r>
        <w:t>That would also help you define the scope of what will be covered in the memo (since you refer to things being out of scope throughout, but don’t actually define the scope here)</w:t>
      </w:r>
    </w:p>
  </w:comment>
  <w:comment w:id="7" w:author="Amy Taub" w:date="2024-06-12T12:21:00Z" w:initials="AT">
    <w:p w14:paraId="50961484" w14:textId="1CB08BC5" w:rsidR="00AA3AF4" w:rsidRDefault="00AA3AF4" w:rsidP="00AA3AF4">
      <w:pPr>
        <w:pStyle w:val="CommentText"/>
      </w:pPr>
      <w:r>
        <w:rPr>
          <w:rStyle w:val="CommentReference"/>
        </w:rPr>
        <w:annotationRef/>
      </w:r>
      <w:r>
        <w:t xml:space="preserve">I would also distinguish here between categorical variables with two levels (binary) and categorical variables with more  than two levels (multi-categorical). And be clear here which of these variable types you are focusing on in this memo. </w:t>
      </w:r>
    </w:p>
  </w:comment>
  <w:comment w:id="8" w:author="Amy Taub" w:date="2024-06-12T10:39:00Z" w:initials="AT">
    <w:p w14:paraId="349F9DC4" w14:textId="66D1DAD6" w:rsidR="000D0339" w:rsidRDefault="000D0339" w:rsidP="000D0339">
      <w:pPr>
        <w:pStyle w:val="CommentText"/>
      </w:pPr>
      <w:r>
        <w:rPr>
          <w:rStyle w:val="CommentReference"/>
        </w:rPr>
        <w:annotationRef/>
      </w:r>
      <w:r>
        <w:t>This sentence doesn’t make sense</w:t>
      </w:r>
    </w:p>
  </w:comment>
  <w:comment w:id="9" w:author="Amy Taub" w:date="2024-06-12T10:40:00Z" w:initials="AT">
    <w:p w14:paraId="6FB81804" w14:textId="77777777" w:rsidR="00697280" w:rsidRDefault="00697280" w:rsidP="00697280">
      <w:pPr>
        <w:pStyle w:val="CommentText"/>
      </w:pPr>
      <w:r>
        <w:rPr>
          <w:rStyle w:val="CommentReference"/>
        </w:rPr>
        <w:annotationRef/>
      </w:r>
      <w:r>
        <w:t xml:space="preserve">This is a very convoluted definition. Can you rephrase? Maybe give an example? </w:t>
      </w:r>
    </w:p>
  </w:comment>
  <w:comment w:id="10" w:author="Amy Taub" w:date="2024-06-12T10:41:00Z" w:initials="AT">
    <w:p w14:paraId="2F13366B" w14:textId="77777777" w:rsidR="00C050BA" w:rsidRDefault="00C050BA" w:rsidP="00C050BA">
      <w:pPr>
        <w:pStyle w:val="CommentText"/>
      </w:pPr>
      <w:r>
        <w:rPr>
          <w:rStyle w:val="CommentReference"/>
        </w:rPr>
        <w:annotationRef/>
      </w:r>
      <w:r>
        <w:t xml:space="preserve">For example? What is the difference between an ordered categorical and a continuous variable? </w:t>
      </w:r>
    </w:p>
  </w:comment>
  <w:comment w:id="12" w:author="Amy Taub" w:date="2024-06-12T10:42:00Z" w:initials="AT">
    <w:p w14:paraId="4F173AA8" w14:textId="77777777" w:rsidR="00E42F3B" w:rsidRDefault="00EA2D62" w:rsidP="00E42F3B">
      <w:pPr>
        <w:pStyle w:val="CommentText"/>
      </w:pPr>
      <w:r>
        <w:rPr>
          <w:rStyle w:val="CommentReference"/>
        </w:rPr>
        <w:annotationRef/>
      </w:r>
      <w:r w:rsidR="00E42F3B">
        <w:t xml:space="preserve">I don’t know what you mean by this. Do you mean treating an integer as a factor? Or recoding a continuous measure into a binary (the latter does result in a loss of information, which is why I’m confused)? </w:t>
      </w:r>
    </w:p>
  </w:comment>
  <w:comment w:id="19" w:author="Amy Taub" w:date="2024-06-12T10:46:00Z" w:initials="AT">
    <w:p w14:paraId="567EFFB0" w14:textId="5EC370AA" w:rsidR="00F8226D" w:rsidRDefault="00F8226D" w:rsidP="00F8226D">
      <w:pPr>
        <w:pStyle w:val="CommentText"/>
      </w:pPr>
      <w:r>
        <w:rPr>
          <w:rStyle w:val="CommentReference"/>
        </w:rPr>
        <w:annotationRef/>
      </w:r>
      <w:r>
        <w:t>I don’t think these “skip ahead” notes are necessary</w:t>
      </w:r>
    </w:p>
  </w:comment>
  <w:comment w:id="21" w:author="Amy Taub" w:date="2024-06-12T10:46:00Z" w:initials="AT">
    <w:p w14:paraId="2D513201" w14:textId="77777777" w:rsidR="000D3443" w:rsidRDefault="000D3443" w:rsidP="000D3443">
      <w:pPr>
        <w:pStyle w:val="CommentText"/>
      </w:pPr>
      <w:r>
        <w:rPr>
          <w:rStyle w:val="CommentReference"/>
        </w:rPr>
        <w:annotationRef/>
      </w:r>
      <w:r>
        <w:t>Not sure what you mean by this</w:t>
      </w:r>
    </w:p>
  </w:comment>
  <w:comment w:id="23" w:author="Amy Taub" w:date="2024-06-12T10:49:00Z" w:initials="AT">
    <w:p w14:paraId="05096B45" w14:textId="77777777" w:rsidR="00CA03F1" w:rsidRDefault="00CA03F1" w:rsidP="00CA03F1">
      <w:pPr>
        <w:pStyle w:val="CommentText"/>
      </w:pPr>
      <w:r>
        <w:rPr>
          <w:rStyle w:val="CommentReference"/>
        </w:rPr>
        <w:annotationRef/>
      </w:r>
      <w:r>
        <w:t>Does this mean when you set a reference group using ref= that it changes the order of the levels attribute?</w:t>
      </w:r>
    </w:p>
  </w:comment>
  <w:comment w:id="31" w:author="Amy Taub" w:date="2024-06-12T10:50:00Z" w:initials="AT">
    <w:p w14:paraId="275C9F53" w14:textId="77777777" w:rsidR="00642461" w:rsidRDefault="00642461" w:rsidP="00642461">
      <w:pPr>
        <w:pStyle w:val="CommentText"/>
      </w:pPr>
      <w:r>
        <w:rPr>
          <w:rStyle w:val="CommentReference"/>
        </w:rPr>
        <w:annotationRef/>
      </w:r>
      <w:r>
        <w:t>What is the scope of this memo? That should be in the intro</w:t>
      </w:r>
    </w:p>
  </w:comment>
  <w:comment w:id="36" w:author="Amy Taub" w:date="2024-06-12T10:58:00Z" w:initials="AT">
    <w:p w14:paraId="0DD371E7" w14:textId="77777777" w:rsidR="00541236" w:rsidRDefault="00541236" w:rsidP="00541236">
      <w:pPr>
        <w:pStyle w:val="CommentText"/>
      </w:pPr>
      <w:r>
        <w:rPr>
          <w:rStyle w:val="CommentReference"/>
        </w:rPr>
        <w:annotationRef/>
      </w:r>
      <w:r>
        <w:t xml:space="preserve">You need more of an intro into this section. Start with - what are you going to demonstrate? </w:t>
      </w:r>
    </w:p>
    <w:p w14:paraId="03C5599A" w14:textId="77777777" w:rsidR="00541236" w:rsidRDefault="00541236" w:rsidP="00541236">
      <w:pPr>
        <w:pStyle w:val="CommentText"/>
      </w:pPr>
    </w:p>
    <w:p w14:paraId="1F9A441F" w14:textId="77777777" w:rsidR="00541236" w:rsidRDefault="00541236" w:rsidP="00541236">
      <w:pPr>
        <w:pStyle w:val="CommentText"/>
      </w:pPr>
      <w:r>
        <w:t>Then, can you add a bit more about the data you are generating? It looks like 4 multi-categorical variables that you will treat as outcomes and a two-level intervention group predictor? Describe why you are generating this data in this way, how many levels each variable has, that this is random, etc</w:t>
      </w:r>
    </w:p>
  </w:comment>
  <w:comment w:id="38" w:author="Amy Taub" w:date="2024-06-12T11:01:00Z" w:initials="AT">
    <w:p w14:paraId="4A269C0D" w14:textId="77777777" w:rsidR="00140503" w:rsidRDefault="00140503" w:rsidP="00140503">
      <w:pPr>
        <w:pStyle w:val="CommentText"/>
      </w:pPr>
      <w:r>
        <w:rPr>
          <w:rStyle w:val="CommentReference"/>
        </w:rPr>
        <w:annotationRef/>
      </w:r>
      <w:r>
        <w:t>Stars are not a fixed convention (sometimes * is &lt;0.10, sometimes &lt;0.05, etc)  so I would use p &lt; X rather than stars</w:t>
      </w:r>
    </w:p>
  </w:comment>
  <w:comment w:id="39" w:author="Amy Taub" w:date="2024-06-12T11:02:00Z" w:initials="AT">
    <w:p w14:paraId="476B922E" w14:textId="77777777" w:rsidR="00B0673C" w:rsidRDefault="00B0673C" w:rsidP="00B0673C">
      <w:pPr>
        <w:pStyle w:val="CommentText"/>
      </w:pPr>
      <w:r>
        <w:rPr>
          <w:rStyle w:val="CommentReference"/>
        </w:rPr>
        <w:annotationRef/>
      </w:r>
      <w:r>
        <w:t>This is about what you would expect any time you run this many tests - about 10% of the tests are p &lt; 0.10. It would be helpful to say more about why this is particularly problematic for categorical variables. Is it just that examining each level adds more tests than if they were analyzed as a whole, so we are creating a multiple comparisons problem? Or is it also because of the collinearity?</w:t>
      </w:r>
    </w:p>
  </w:comment>
  <w:comment w:id="40" w:author="Amy Taub" w:date="2024-06-12T11:02:00Z" w:initials="AT">
    <w:p w14:paraId="33D81B6B" w14:textId="77777777" w:rsidR="00882F67" w:rsidRDefault="00882F67" w:rsidP="00882F67">
      <w:pPr>
        <w:pStyle w:val="CommentText"/>
      </w:pPr>
      <w:r>
        <w:rPr>
          <w:rStyle w:val="CommentReference"/>
        </w:rPr>
        <w:annotationRef/>
      </w:r>
      <w:r>
        <w:t xml:space="preserve">It’s still problematic because of the issues of collinearity and interpretability. It confuses your message to say it could be ok if it’s not done in a p-hacking way. The whole point of the memo is that it’s not ok. </w:t>
      </w:r>
    </w:p>
  </w:comment>
  <w:comment w:id="42" w:author="Amy Taub" w:date="2024-06-12T12:19:00Z" w:initials="AT">
    <w:p w14:paraId="22DAF8EF" w14:textId="77777777" w:rsidR="00C94557" w:rsidRDefault="00C94557" w:rsidP="00C94557">
      <w:pPr>
        <w:pStyle w:val="CommentText"/>
      </w:pPr>
      <w:r>
        <w:rPr>
          <w:rStyle w:val="CommentReference"/>
        </w:rPr>
        <w:annotationRef/>
      </w:r>
      <w:r>
        <w:t>This point should probably be made sooner - I agree using continuous measures is almost always preferable (with some exceptions like extreme skew) but I would move this to the discussion of the scope of the memo and types of variables</w:t>
      </w:r>
    </w:p>
  </w:comment>
  <w:comment w:id="43" w:author="Amy Taub" w:date="2024-06-12T12:19:00Z" w:initials="AT">
    <w:p w14:paraId="44F94701" w14:textId="77777777" w:rsidR="009F7040" w:rsidRDefault="009F7040" w:rsidP="009F7040">
      <w:pPr>
        <w:pStyle w:val="CommentText"/>
      </w:pPr>
      <w:r>
        <w:rPr>
          <w:rStyle w:val="CommentReference"/>
        </w:rPr>
        <w:annotationRef/>
      </w:r>
      <w:r>
        <w:t xml:space="preserve">I think the QMG makes the argument that the linear probability model is better than logistic for impacts, because of the particular estimand we are interested in, but I don’t think they recommend it for other cases. </w:t>
      </w:r>
    </w:p>
    <w:p w14:paraId="2A25CBA7" w14:textId="77777777" w:rsidR="009F7040" w:rsidRDefault="009F7040" w:rsidP="009F7040">
      <w:pPr>
        <w:pStyle w:val="CommentText"/>
      </w:pPr>
    </w:p>
    <w:p w14:paraId="73D7C46D" w14:textId="77777777" w:rsidR="009F7040" w:rsidRDefault="009F7040" w:rsidP="009F7040">
      <w:pPr>
        <w:pStyle w:val="CommentText"/>
      </w:pPr>
      <w:r>
        <w:t>Also “please see” reference is missing</w:t>
      </w:r>
    </w:p>
  </w:comment>
  <w:comment w:id="46" w:author="Amy Taub" w:date="2024-06-12T12:22:00Z" w:initials="AT">
    <w:p w14:paraId="5199F892" w14:textId="77777777" w:rsidR="003516D6" w:rsidRDefault="003516D6" w:rsidP="003516D6">
      <w:pPr>
        <w:pStyle w:val="CommentText"/>
      </w:pPr>
      <w:r>
        <w:rPr>
          <w:rStyle w:val="CommentReference"/>
        </w:rPr>
        <w:annotationRef/>
      </w:r>
      <w:r>
        <w:t>I don’t think this repeated code and output is needed. I would just say what variable types the function accepts</w:t>
      </w:r>
    </w:p>
  </w:comment>
  <w:comment w:id="47" w:author="Amy Taub" w:date="2024-06-12T12:24:00Z" w:initials="AT">
    <w:p w14:paraId="7E08A1E4" w14:textId="77777777" w:rsidR="00AB0CC1" w:rsidRDefault="00AB0CC1" w:rsidP="00AB0CC1">
      <w:pPr>
        <w:pStyle w:val="CommentText"/>
      </w:pPr>
      <w:r>
        <w:rPr>
          <w:rStyle w:val="CommentReference"/>
        </w:rPr>
        <w:annotationRef/>
      </w:r>
      <w:r>
        <w:t xml:space="preserve">This is going to make people question which is the right test for two binaries. </w:t>
      </w:r>
    </w:p>
    <w:p w14:paraId="2C37A602" w14:textId="77777777" w:rsidR="00AB0CC1" w:rsidRDefault="00AB0CC1" w:rsidP="00AB0CC1">
      <w:pPr>
        <w:pStyle w:val="CommentText"/>
      </w:pPr>
    </w:p>
    <w:p w14:paraId="6DE87011" w14:textId="77777777" w:rsidR="00AB0CC1" w:rsidRDefault="00AB0CC1" w:rsidP="00AB0CC1">
      <w:pPr>
        <w:pStyle w:val="CommentText"/>
      </w:pPr>
      <w:r>
        <w:t>I am also puzzled because I learned in my stats courses that they should be the same - the chi square estimate should equal t^2</w:t>
      </w:r>
    </w:p>
    <w:p w14:paraId="0920381C" w14:textId="77777777" w:rsidR="00AB0CC1" w:rsidRDefault="00AB0CC1" w:rsidP="00AB0CC1">
      <w:pPr>
        <w:pStyle w:val="CommentText"/>
      </w:pPr>
    </w:p>
    <w:p w14:paraId="510D7D81" w14:textId="77777777" w:rsidR="00AB0CC1" w:rsidRDefault="00AB0CC1" w:rsidP="00AB0CC1">
      <w:pPr>
        <w:pStyle w:val="CommentText"/>
      </w:pPr>
      <w:r>
        <w:t xml:space="preserve">Could it be because this is a Welch t-test and not a Student’s t-test (I don’t know what a Welch t-test is, to be honest). Or the Yates correction on the chi square? </w:t>
      </w:r>
    </w:p>
  </w:comment>
  <w:comment w:id="49" w:author="Amy Taub" w:date="2024-06-12T12:25:00Z" w:initials="AT">
    <w:p w14:paraId="459E3430" w14:textId="77777777" w:rsidR="00114CF3" w:rsidRDefault="00114CF3" w:rsidP="00114CF3">
      <w:pPr>
        <w:pStyle w:val="CommentText"/>
      </w:pPr>
      <w:r>
        <w:rPr>
          <w:rStyle w:val="CommentReference"/>
        </w:rPr>
        <w:annotationRef/>
      </w:r>
      <w:r>
        <w:t>I would add information on how to conduct post-hoc tests here. If you have an example where the chi-square is significant for a multinomial, there are post-hoc tests that you can conduct to see which levels are driving the difference</w:t>
      </w:r>
    </w:p>
  </w:comment>
  <w:comment w:id="51" w:author="Amy Taub" w:date="2024-06-12T12:26:00Z" w:initials="AT">
    <w:p w14:paraId="2A9A75D2" w14:textId="77777777" w:rsidR="007B37E8" w:rsidRDefault="007B37E8" w:rsidP="007B37E8">
      <w:pPr>
        <w:pStyle w:val="CommentText"/>
      </w:pPr>
      <w:r>
        <w:rPr>
          <w:rStyle w:val="CommentReference"/>
        </w:rPr>
        <w:annotationRef/>
      </w:r>
      <w:r>
        <w:t>You could just use ANOVA for this. If you want the scope to be impacts or response bias in an RCT I just wouldn’t mention this</w:t>
      </w:r>
    </w:p>
  </w:comment>
  <w:comment w:id="59" w:author="Amy Taub" w:date="2024-06-12T12:30:00Z" w:initials="AT">
    <w:p w14:paraId="6CAFD136" w14:textId="77777777" w:rsidR="00320080" w:rsidRDefault="00320080" w:rsidP="00320080">
      <w:pPr>
        <w:pStyle w:val="CommentText"/>
      </w:pPr>
      <w:r>
        <w:rPr>
          <w:rStyle w:val="CommentReference"/>
        </w:rPr>
        <w:annotationRef/>
      </w:r>
      <w:r>
        <w:t>Can you add more explanation of what odds ratios are? Folks who are not familiar with odds still won’t know what these results mean, or why they are more interpretable than the first set of results</w:t>
      </w:r>
    </w:p>
  </w:comment>
  <w:comment w:id="61" w:author="Amy Taub" w:date="2024-06-12T12:33:00Z" w:initials="AT">
    <w:p w14:paraId="04E66057" w14:textId="77777777" w:rsidR="001B0D7C" w:rsidRDefault="001B0D7C" w:rsidP="001B0D7C">
      <w:pPr>
        <w:pStyle w:val="CommentText"/>
      </w:pPr>
      <w:r>
        <w:rPr>
          <w:rStyle w:val="CommentReference"/>
        </w:rPr>
        <w:annotationRef/>
      </w:r>
      <w:r>
        <w:t>Can the other methods recommended by the QMG be implemented in R? They also suggested SUR and the adjusted permutation test</w:t>
      </w:r>
    </w:p>
  </w:comment>
  <w:comment w:id="65" w:author="Amy Taub" w:date="2024-06-12T12:34:00Z" w:initials="AT">
    <w:p w14:paraId="67762DB9" w14:textId="77777777" w:rsidR="00FC51AF" w:rsidRDefault="00FC51AF" w:rsidP="00FC51AF">
      <w:pPr>
        <w:pStyle w:val="CommentText"/>
      </w:pPr>
      <w:r>
        <w:rPr>
          <w:rStyle w:val="CommentReference"/>
        </w:rPr>
        <w:annotationRef/>
      </w:r>
      <w:r>
        <w:t xml:space="preserve">If you want something less nonsensical, I used this dataset for my examples in my memo on comparing SAS and R code for mixed models </w:t>
      </w:r>
    </w:p>
    <w:p w14:paraId="3BC50D3D" w14:textId="77777777" w:rsidR="00FC51AF" w:rsidRDefault="00FC51AF" w:rsidP="00FC51AF">
      <w:pPr>
        <w:pStyle w:val="CommentText"/>
      </w:pPr>
    </w:p>
    <w:p w14:paraId="1199C0BE" w14:textId="77777777" w:rsidR="00FC51AF" w:rsidRDefault="004E1DEC" w:rsidP="00FC51AF">
      <w:pPr>
        <w:pStyle w:val="CommentText"/>
      </w:pPr>
      <w:hyperlink r:id="rId1" w:history="1">
        <w:r w:rsidR="00FC51AF" w:rsidRPr="004637B0">
          <w:rPr>
            <w:rStyle w:val="Hyperlink"/>
          </w:rPr>
          <w:t>https://rdrr.io/cran/merTools/man/hsb.html</w:t>
        </w:r>
      </w:hyperlink>
    </w:p>
    <w:p w14:paraId="5283FBDC" w14:textId="77777777" w:rsidR="00FC51AF" w:rsidRDefault="00FC51AF" w:rsidP="00FC51AF">
      <w:pPr>
        <w:pStyle w:val="CommentText"/>
      </w:pPr>
    </w:p>
    <w:p w14:paraId="698DC806" w14:textId="77777777" w:rsidR="00FC51AF" w:rsidRDefault="00FC51AF" w:rsidP="00FC51AF">
      <w:pPr>
        <w:pStyle w:val="CommentText"/>
      </w:pPr>
      <w:r>
        <w:t>It doesn’t have any multi-categoricals but you could create them from the continuous variables</w:t>
      </w:r>
    </w:p>
  </w:comment>
  <w:comment w:id="66" w:author="Amy Taub" w:date="2024-06-12T13:58:00Z" w:initials="AT">
    <w:p w14:paraId="472DF05B" w14:textId="77777777" w:rsidR="00B93EC5" w:rsidRDefault="00B93EC5" w:rsidP="00B93EC5">
      <w:pPr>
        <w:pStyle w:val="CommentText"/>
      </w:pPr>
      <w:r>
        <w:rPr>
          <w:rStyle w:val="CommentReference"/>
        </w:rPr>
        <w:annotationRef/>
      </w:r>
      <w:r>
        <w:t>Since you have this example, it might be nice to “prove” that this method works like you did for the chi square test and t-test by flipping X &amp; Y for this continuous example, running the model with and without income, and getting the p-value for the ANOVA</w:t>
      </w:r>
    </w:p>
  </w:comment>
  <w:comment w:id="67" w:author="Amy Taub" w:date="2024-06-12T13:52:00Z" w:initials="AT">
    <w:p w14:paraId="242B6954" w14:textId="4710D336" w:rsidR="00C907D8" w:rsidRDefault="00C907D8" w:rsidP="00C907D8">
      <w:pPr>
        <w:pStyle w:val="CommentText"/>
      </w:pPr>
      <w:r>
        <w:rPr>
          <w:rStyle w:val="CommentReference"/>
        </w:rPr>
        <w:annotationRef/>
      </w:r>
      <w:r>
        <w:t>After reading the next section, this has much more to do with the level of randomization and the level of the categorical than with covariates, so this is not well explained</w:t>
      </w:r>
    </w:p>
  </w:comment>
  <w:comment w:id="75" w:author="Amy Taub" w:date="2024-06-12T13:55:00Z" w:initials="AT">
    <w:p w14:paraId="23F88452" w14:textId="77777777" w:rsidR="00144F4F" w:rsidRDefault="004D3A08" w:rsidP="00144F4F">
      <w:pPr>
        <w:pStyle w:val="CommentText"/>
      </w:pPr>
      <w:r>
        <w:rPr>
          <w:rStyle w:val="CommentReference"/>
        </w:rPr>
        <w:annotationRef/>
      </w:r>
      <w:r w:rsidR="00144F4F">
        <w:t xml:space="preserve">This is important to highlight and is not emphasized enough - when your non-treatment variable was continuous, you entered it into the model as the OUTCOME. Now you are flipping the equation. </w:t>
      </w:r>
    </w:p>
    <w:p w14:paraId="0FF8F9A9" w14:textId="77777777" w:rsidR="00144F4F" w:rsidRDefault="00144F4F" w:rsidP="00144F4F">
      <w:pPr>
        <w:pStyle w:val="CommentText"/>
      </w:pPr>
    </w:p>
    <w:p w14:paraId="7A611C77" w14:textId="77777777" w:rsidR="00144F4F" w:rsidRDefault="00144F4F" w:rsidP="00144F4F">
      <w:pPr>
        <w:pStyle w:val="CommentText"/>
      </w:pPr>
      <w:r>
        <w:t>This section needs to start with an introduction to the problem - we don’t have a multinomial logit option for mixed models, so the response variable has to be continuous or binary. So, unlike the model with a continuous response variable above, we are going to FLIP the equation and put TX on the LHS. We can use this to get a joint test of significance, but not adjusted means</w:t>
      </w:r>
    </w:p>
  </w:comment>
  <w:comment w:id="77" w:author="Amy Taub" w:date="2024-06-12T09:57:00Z" w:initials="AT">
    <w:p w14:paraId="551A1AB8" w14:textId="3EF38305" w:rsidR="009A313F" w:rsidRDefault="009A313F" w:rsidP="009A313F">
      <w:pPr>
        <w:pStyle w:val="CommentText"/>
      </w:pPr>
      <w:r>
        <w:rPr>
          <w:rStyle w:val="CommentReference"/>
        </w:rPr>
        <w:annotationRef/>
      </w:r>
      <w:r>
        <w:t>Need more about what is happening here</w:t>
      </w:r>
    </w:p>
  </w:comment>
  <w:comment w:id="78" w:author="Amy Taub" w:date="2024-06-12T12:37:00Z" w:initials="AT">
    <w:p w14:paraId="27EA9607" w14:textId="77777777" w:rsidR="00080BE3" w:rsidRDefault="00080BE3" w:rsidP="00080BE3">
      <w:pPr>
        <w:pStyle w:val="CommentText"/>
      </w:pPr>
      <w:r>
        <w:rPr>
          <w:rStyle w:val="CommentReference"/>
        </w:rPr>
        <w:annotationRef/>
      </w:r>
      <w:r>
        <w:t>Explain why</w:t>
      </w:r>
    </w:p>
  </w:comment>
  <w:comment w:id="80" w:author="Amy Taub" w:date="2024-06-12T12:38:00Z" w:initials="AT">
    <w:p w14:paraId="431BB7CF" w14:textId="77777777" w:rsidR="001919E9" w:rsidRDefault="001919E9" w:rsidP="001919E9">
      <w:pPr>
        <w:pStyle w:val="CommentText"/>
      </w:pPr>
      <w:r>
        <w:rPr>
          <w:rStyle w:val="CommentReference"/>
        </w:rPr>
        <w:annotationRef/>
      </w:r>
      <w:r>
        <w:t xml:space="preserve">You need to explain why this is more complicated if the response is categorical. Why is this different from the model above with a continuous outcome? Why is it different than the prior model where you didn’t have other predictors? </w:t>
      </w:r>
    </w:p>
  </w:comment>
  <w:comment w:id="81" w:author="Amy Taub" w:date="2024-06-12T12:40:00Z" w:initials="AT">
    <w:p w14:paraId="1B07728C" w14:textId="77777777" w:rsidR="0002583F" w:rsidRDefault="001716D5" w:rsidP="0002583F">
      <w:pPr>
        <w:pStyle w:val="CommentText"/>
      </w:pPr>
      <w:r>
        <w:rPr>
          <w:rStyle w:val="CommentReference"/>
        </w:rPr>
        <w:annotationRef/>
      </w:r>
      <w:r w:rsidR="0002583F">
        <w:t xml:space="preserve">If I am understanding this correctly, the difference between this model and the one in the prior section is not actually that you have covariates, but rather that Y is a “higher” level than X (or Y is at a higher level than one or more of the covariates you want to include). You could do this with covariates without aggregating if everything was measured at level 1. I would rename the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84AE12" w15:done="0"/>
  <w15:commentEx w15:paraId="30380B69" w15:done="0"/>
  <w15:commentEx w15:paraId="50961484" w15:done="0"/>
  <w15:commentEx w15:paraId="349F9DC4" w15:done="0"/>
  <w15:commentEx w15:paraId="6FB81804" w15:done="0"/>
  <w15:commentEx w15:paraId="2F13366B" w15:done="0"/>
  <w15:commentEx w15:paraId="4F173AA8" w15:done="0"/>
  <w15:commentEx w15:paraId="567EFFB0" w15:done="0"/>
  <w15:commentEx w15:paraId="2D513201" w15:done="0"/>
  <w15:commentEx w15:paraId="05096B45" w15:done="0"/>
  <w15:commentEx w15:paraId="275C9F53" w15:done="0"/>
  <w15:commentEx w15:paraId="1F9A441F" w15:done="0"/>
  <w15:commentEx w15:paraId="4A269C0D" w15:done="0"/>
  <w15:commentEx w15:paraId="476B922E" w15:done="0"/>
  <w15:commentEx w15:paraId="33D81B6B" w15:done="0"/>
  <w15:commentEx w15:paraId="22DAF8EF" w15:done="0"/>
  <w15:commentEx w15:paraId="73D7C46D" w15:done="0"/>
  <w15:commentEx w15:paraId="5199F892" w15:done="0"/>
  <w15:commentEx w15:paraId="510D7D81" w15:done="0"/>
  <w15:commentEx w15:paraId="459E3430" w15:done="0"/>
  <w15:commentEx w15:paraId="2A9A75D2" w15:done="0"/>
  <w15:commentEx w15:paraId="6CAFD136" w15:done="0"/>
  <w15:commentEx w15:paraId="04E66057" w15:done="0"/>
  <w15:commentEx w15:paraId="698DC806" w15:done="0"/>
  <w15:commentEx w15:paraId="472DF05B" w15:done="0"/>
  <w15:commentEx w15:paraId="242B6954" w15:done="0"/>
  <w15:commentEx w15:paraId="7A611C77" w15:done="0"/>
  <w15:commentEx w15:paraId="551A1AB8" w15:done="0"/>
  <w15:commentEx w15:paraId="27EA9607" w15:done="0"/>
  <w15:commentEx w15:paraId="431BB7CF" w15:done="0"/>
  <w15:commentEx w15:paraId="1B077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3E2465" w16cex:dateUtc="2024-06-12T14:35:00Z"/>
  <w16cex:commentExtensible w16cex:durableId="2E29E394" w16cex:dateUtc="2024-06-12T14:37:00Z"/>
  <w16cex:commentExtensible w16cex:durableId="7336AE91" w16cex:dateUtc="2024-06-12T16:21:00Z"/>
  <w16cex:commentExtensible w16cex:durableId="48EE2011" w16cex:dateUtc="2024-06-12T14:39:00Z"/>
  <w16cex:commentExtensible w16cex:durableId="46F92676" w16cex:dateUtc="2024-06-12T14:40:00Z"/>
  <w16cex:commentExtensible w16cex:durableId="3E6B3C94" w16cex:dateUtc="2024-06-12T14:41:00Z"/>
  <w16cex:commentExtensible w16cex:durableId="772AD2A1" w16cex:dateUtc="2024-06-12T14:42:00Z"/>
  <w16cex:commentExtensible w16cex:durableId="30258D11" w16cex:dateUtc="2024-06-12T14:46:00Z"/>
  <w16cex:commentExtensible w16cex:durableId="37B51E07" w16cex:dateUtc="2024-06-12T14:46:00Z"/>
  <w16cex:commentExtensible w16cex:durableId="50E5C179" w16cex:dateUtc="2024-06-12T14:49:00Z"/>
  <w16cex:commentExtensible w16cex:durableId="1033B423" w16cex:dateUtc="2024-06-12T14:50:00Z"/>
  <w16cex:commentExtensible w16cex:durableId="164FA91C" w16cex:dateUtc="2024-06-12T14:58:00Z"/>
  <w16cex:commentExtensible w16cex:durableId="38459510" w16cex:dateUtc="2024-06-12T15:01:00Z"/>
  <w16cex:commentExtensible w16cex:durableId="1CBCFE81" w16cex:dateUtc="2024-06-12T15:02:00Z"/>
  <w16cex:commentExtensible w16cex:durableId="05AD5762" w16cex:dateUtc="2024-06-12T15:02:00Z"/>
  <w16cex:commentExtensible w16cex:durableId="06CB072B" w16cex:dateUtc="2024-06-12T16:19:00Z"/>
  <w16cex:commentExtensible w16cex:durableId="68AEC92E" w16cex:dateUtc="2024-06-12T16:19:00Z"/>
  <w16cex:commentExtensible w16cex:durableId="05368235" w16cex:dateUtc="2024-06-12T16:22:00Z"/>
  <w16cex:commentExtensible w16cex:durableId="2DD0A2CA" w16cex:dateUtc="2024-06-12T16:24:00Z"/>
  <w16cex:commentExtensible w16cex:durableId="008963EB" w16cex:dateUtc="2024-06-12T16:25:00Z"/>
  <w16cex:commentExtensible w16cex:durableId="60890C22" w16cex:dateUtc="2024-06-12T16:26:00Z"/>
  <w16cex:commentExtensible w16cex:durableId="4B39F944" w16cex:dateUtc="2024-06-12T16:30:00Z"/>
  <w16cex:commentExtensible w16cex:durableId="036AF352" w16cex:dateUtc="2024-06-12T16:33:00Z"/>
  <w16cex:commentExtensible w16cex:durableId="7F667765" w16cex:dateUtc="2024-06-12T16:34:00Z"/>
  <w16cex:commentExtensible w16cex:durableId="5E888612" w16cex:dateUtc="2024-06-12T17:58:00Z"/>
  <w16cex:commentExtensible w16cex:durableId="2B9D5A9A" w16cex:dateUtc="2024-06-12T17:52:00Z"/>
  <w16cex:commentExtensible w16cex:durableId="077DEFDF" w16cex:dateUtc="2024-06-12T17:55:00Z"/>
  <w16cex:commentExtensible w16cex:durableId="54667885" w16cex:dateUtc="2024-06-12T13:57:00Z"/>
  <w16cex:commentExtensible w16cex:durableId="1C5C77A2" w16cex:dateUtc="2024-06-12T16:37:00Z"/>
  <w16cex:commentExtensible w16cex:durableId="04C10367" w16cex:dateUtc="2024-06-12T16:38:00Z"/>
  <w16cex:commentExtensible w16cex:durableId="2B6D7987" w16cex:dateUtc="2024-06-12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84AE12" w16cid:durableId="663E2465"/>
  <w16cid:commentId w16cid:paraId="30380B69" w16cid:durableId="2E29E394"/>
  <w16cid:commentId w16cid:paraId="50961484" w16cid:durableId="7336AE91"/>
  <w16cid:commentId w16cid:paraId="349F9DC4" w16cid:durableId="48EE2011"/>
  <w16cid:commentId w16cid:paraId="6FB81804" w16cid:durableId="46F92676"/>
  <w16cid:commentId w16cid:paraId="2F13366B" w16cid:durableId="3E6B3C94"/>
  <w16cid:commentId w16cid:paraId="4F173AA8" w16cid:durableId="772AD2A1"/>
  <w16cid:commentId w16cid:paraId="567EFFB0" w16cid:durableId="30258D11"/>
  <w16cid:commentId w16cid:paraId="2D513201" w16cid:durableId="37B51E07"/>
  <w16cid:commentId w16cid:paraId="05096B45" w16cid:durableId="50E5C179"/>
  <w16cid:commentId w16cid:paraId="275C9F53" w16cid:durableId="1033B423"/>
  <w16cid:commentId w16cid:paraId="1F9A441F" w16cid:durableId="164FA91C"/>
  <w16cid:commentId w16cid:paraId="4A269C0D" w16cid:durableId="38459510"/>
  <w16cid:commentId w16cid:paraId="476B922E" w16cid:durableId="1CBCFE81"/>
  <w16cid:commentId w16cid:paraId="33D81B6B" w16cid:durableId="05AD5762"/>
  <w16cid:commentId w16cid:paraId="22DAF8EF" w16cid:durableId="06CB072B"/>
  <w16cid:commentId w16cid:paraId="73D7C46D" w16cid:durableId="68AEC92E"/>
  <w16cid:commentId w16cid:paraId="5199F892" w16cid:durableId="05368235"/>
  <w16cid:commentId w16cid:paraId="510D7D81" w16cid:durableId="2DD0A2CA"/>
  <w16cid:commentId w16cid:paraId="459E3430" w16cid:durableId="008963EB"/>
  <w16cid:commentId w16cid:paraId="2A9A75D2" w16cid:durableId="60890C22"/>
  <w16cid:commentId w16cid:paraId="6CAFD136" w16cid:durableId="4B39F944"/>
  <w16cid:commentId w16cid:paraId="04E66057" w16cid:durableId="036AF352"/>
  <w16cid:commentId w16cid:paraId="698DC806" w16cid:durableId="7F667765"/>
  <w16cid:commentId w16cid:paraId="472DF05B" w16cid:durableId="5E888612"/>
  <w16cid:commentId w16cid:paraId="242B6954" w16cid:durableId="2B9D5A9A"/>
  <w16cid:commentId w16cid:paraId="7A611C77" w16cid:durableId="077DEFDF"/>
  <w16cid:commentId w16cid:paraId="551A1AB8" w16cid:durableId="54667885"/>
  <w16cid:commentId w16cid:paraId="27EA9607" w16cid:durableId="1C5C77A2"/>
  <w16cid:commentId w16cid:paraId="431BB7CF" w16cid:durableId="04C10367"/>
  <w16cid:commentId w16cid:paraId="1B07728C" w16cid:durableId="2B6D79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C9822" w14:textId="77777777" w:rsidR="00B769D5" w:rsidRDefault="00B769D5">
      <w:pPr>
        <w:spacing w:after="0"/>
      </w:pPr>
      <w:r>
        <w:separator/>
      </w:r>
    </w:p>
  </w:endnote>
  <w:endnote w:type="continuationSeparator" w:id="0">
    <w:p w14:paraId="67D68E89" w14:textId="77777777" w:rsidR="00B769D5" w:rsidRDefault="00B76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EndPr>
      <w:rPr>
        <w:rStyle w:val="PageNumber"/>
      </w:rPr>
    </w:sdtEndPr>
    <w:sdtContent>
      <w:p w14:paraId="4D0A7356" w14:textId="77777777" w:rsidR="00AA088D" w:rsidRDefault="00887D1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A7357" w14:textId="77777777" w:rsidR="00AA088D" w:rsidRDefault="00AA088D"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EndPr>
      <w:rPr>
        <w:rStyle w:val="PageNumber"/>
      </w:rPr>
    </w:sdtEndPr>
    <w:sdtContent>
      <w:p w14:paraId="4D0A7358" w14:textId="77777777" w:rsidR="00AA088D" w:rsidRDefault="00887D1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0A7359" w14:textId="77777777" w:rsidR="00AA088D" w:rsidRDefault="00AA088D"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867F4" w14:textId="77777777" w:rsidR="00B769D5" w:rsidRDefault="00B769D5">
      <w:pPr>
        <w:spacing w:after="0"/>
      </w:pPr>
      <w:r>
        <w:separator/>
      </w:r>
    </w:p>
  </w:footnote>
  <w:footnote w:type="continuationSeparator" w:id="0">
    <w:p w14:paraId="2263FB8A" w14:textId="77777777" w:rsidR="00B769D5" w:rsidRDefault="00B769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6A18A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A29EF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3"/>
  </w:num>
  <w:num w:numId="2" w16cid:durableId="370619249">
    <w:abstractNumId w:val="5"/>
  </w:num>
  <w:num w:numId="3" w16cid:durableId="1579317320">
    <w:abstractNumId w:val="6"/>
  </w:num>
  <w:num w:numId="4" w16cid:durableId="227770361">
    <w:abstractNumId w:val="7"/>
  </w:num>
  <w:num w:numId="5" w16cid:durableId="567961276">
    <w:abstractNumId w:val="8"/>
  </w:num>
  <w:num w:numId="6" w16cid:durableId="445463846">
    <w:abstractNumId w:val="10"/>
  </w:num>
  <w:num w:numId="7" w16cid:durableId="1839886680">
    <w:abstractNumId w:val="1"/>
  </w:num>
  <w:num w:numId="8" w16cid:durableId="1598489038">
    <w:abstractNumId w:val="2"/>
  </w:num>
  <w:num w:numId="9" w16cid:durableId="425031245">
    <w:abstractNumId w:val="3"/>
  </w:num>
  <w:num w:numId="10" w16cid:durableId="115832037">
    <w:abstractNumId w:val="4"/>
  </w:num>
  <w:num w:numId="11" w16cid:durableId="550314296">
    <w:abstractNumId w:val="9"/>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4"/>
  </w:num>
  <w:num w:numId="17" w16cid:durableId="293290679">
    <w:abstractNumId w:val="15"/>
  </w:num>
  <w:num w:numId="18" w16cid:durableId="204610571">
    <w:abstractNumId w:val="26"/>
  </w:num>
  <w:num w:numId="19" w16cid:durableId="218170936">
    <w:abstractNumId w:val="20"/>
  </w:num>
  <w:num w:numId="20" w16cid:durableId="1539315709">
    <w:abstractNumId w:val="25"/>
  </w:num>
  <w:num w:numId="21" w16cid:durableId="684096350">
    <w:abstractNumId w:val="12"/>
  </w:num>
  <w:num w:numId="22" w16cid:durableId="1375154319">
    <w:abstractNumId w:val="16"/>
  </w:num>
  <w:num w:numId="23" w16cid:durableId="489449184">
    <w:abstractNumId w:val="19"/>
  </w:num>
  <w:num w:numId="24" w16cid:durableId="701327074">
    <w:abstractNumId w:val="11"/>
  </w:num>
  <w:num w:numId="25" w16cid:durableId="1360856025">
    <w:abstractNumId w:val="17"/>
  </w:num>
  <w:num w:numId="26" w16cid:durableId="1596815748">
    <w:abstractNumId w:val="18"/>
  </w:num>
  <w:num w:numId="27" w16cid:durableId="54463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y Taub">
    <w15:presenceInfo w15:providerId="AD" w15:userId="S::Amy.Taub@mdrc.org::c315929e-ba6d-418e-8555-9a8ccbf52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51"/>
    <w:rsid w:val="0002583F"/>
    <w:rsid w:val="00044B07"/>
    <w:rsid w:val="00050693"/>
    <w:rsid w:val="00080BE3"/>
    <w:rsid w:val="000D0339"/>
    <w:rsid w:val="000D06FC"/>
    <w:rsid w:val="000D3443"/>
    <w:rsid w:val="00114CF3"/>
    <w:rsid w:val="00140503"/>
    <w:rsid w:val="00144F4F"/>
    <w:rsid w:val="001716D5"/>
    <w:rsid w:val="001919E9"/>
    <w:rsid w:val="001B0D7C"/>
    <w:rsid w:val="001C4943"/>
    <w:rsid w:val="00271321"/>
    <w:rsid w:val="00320080"/>
    <w:rsid w:val="003516D6"/>
    <w:rsid w:val="003B4D5A"/>
    <w:rsid w:val="004A43AA"/>
    <w:rsid w:val="004D3A08"/>
    <w:rsid w:val="00541236"/>
    <w:rsid w:val="00557B5F"/>
    <w:rsid w:val="00562F7D"/>
    <w:rsid w:val="00626B26"/>
    <w:rsid w:val="006340FE"/>
    <w:rsid w:val="00642461"/>
    <w:rsid w:val="00665956"/>
    <w:rsid w:val="00697280"/>
    <w:rsid w:val="00733B8A"/>
    <w:rsid w:val="00741F4C"/>
    <w:rsid w:val="00763B4B"/>
    <w:rsid w:val="007B37E8"/>
    <w:rsid w:val="007C377A"/>
    <w:rsid w:val="00882F67"/>
    <w:rsid w:val="00887D15"/>
    <w:rsid w:val="008B2DD3"/>
    <w:rsid w:val="008C42DD"/>
    <w:rsid w:val="009A313F"/>
    <w:rsid w:val="009F7040"/>
    <w:rsid w:val="00AA088D"/>
    <w:rsid w:val="00AA3AF4"/>
    <w:rsid w:val="00AB0CC1"/>
    <w:rsid w:val="00B0673C"/>
    <w:rsid w:val="00B769D5"/>
    <w:rsid w:val="00B93EC5"/>
    <w:rsid w:val="00BE5CF7"/>
    <w:rsid w:val="00C050BA"/>
    <w:rsid w:val="00C504D3"/>
    <w:rsid w:val="00C907D8"/>
    <w:rsid w:val="00C94557"/>
    <w:rsid w:val="00CA03F1"/>
    <w:rsid w:val="00CB406A"/>
    <w:rsid w:val="00CE7127"/>
    <w:rsid w:val="00D04EB1"/>
    <w:rsid w:val="00D2677C"/>
    <w:rsid w:val="00DA6A2A"/>
    <w:rsid w:val="00E42F3B"/>
    <w:rsid w:val="00E446C1"/>
    <w:rsid w:val="00E951C3"/>
    <w:rsid w:val="00EA2D62"/>
    <w:rsid w:val="00F0760C"/>
    <w:rsid w:val="00F5426B"/>
    <w:rsid w:val="00F8226D"/>
    <w:rsid w:val="00FB132B"/>
    <w:rsid w:val="00FC0951"/>
    <w:rsid w:val="00FC51AF"/>
    <w:rsid w:val="00FD28F0"/>
    <w:rsid w:val="00FE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71A5"/>
  <w15:docId w15:val="{6700AE44-C510-4445-AACE-6B686ACF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Revision">
    <w:name w:val="Revision"/>
    <w:hidden/>
    <w:semiHidden/>
    <w:rsid w:val="00C504D3"/>
    <w:pPr>
      <w:spacing w:after="0"/>
    </w:pPr>
  </w:style>
  <w:style w:type="character" w:styleId="CommentReference">
    <w:name w:val="annotation reference"/>
    <w:basedOn w:val="DefaultParagraphFont"/>
    <w:unhideWhenUsed/>
    <w:rsid w:val="007C377A"/>
    <w:rPr>
      <w:sz w:val="16"/>
      <w:szCs w:val="16"/>
    </w:rPr>
  </w:style>
  <w:style w:type="paragraph" w:styleId="CommentText">
    <w:name w:val="annotation text"/>
    <w:basedOn w:val="Normal"/>
    <w:link w:val="CommentTextChar"/>
    <w:unhideWhenUsed/>
    <w:rsid w:val="007C377A"/>
    <w:rPr>
      <w:sz w:val="20"/>
      <w:szCs w:val="20"/>
    </w:rPr>
  </w:style>
  <w:style w:type="character" w:customStyle="1" w:styleId="CommentTextChar">
    <w:name w:val="Comment Text Char"/>
    <w:basedOn w:val="DefaultParagraphFont"/>
    <w:link w:val="CommentText"/>
    <w:rsid w:val="007C377A"/>
    <w:rPr>
      <w:sz w:val="20"/>
      <w:szCs w:val="20"/>
    </w:rPr>
  </w:style>
  <w:style w:type="paragraph" w:styleId="CommentSubject">
    <w:name w:val="annotation subject"/>
    <w:basedOn w:val="CommentText"/>
    <w:next w:val="CommentText"/>
    <w:link w:val="CommentSubjectChar"/>
    <w:semiHidden/>
    <w:unhideWhenUsed/>
    <w:rsid w:val="007C377A"/>
    <w:rPr>
      <w:b/>
      <w:bCs/>
    </w:rPr>
  </w:style>
  <w:style w:type="character" w:customStyle="1" w:styleId="CommentSubjectChar">
    <w:name w:val="Comment Subject Char"/>
    <w:basedOn w:val="CommentTextChar"/>
    <w:link w:val="CommentSubject"/>
    <w:semiHidden/>
    <w:rsid w:val="007C377A"/>
    <w:rPr>
      <w:b/>
      <w:bCs/>
      <w:sz w:val="20"/>
      <w:szCs w:val="20"/>
    </w:rPr>
  </w:style>
  <w:style w:type="character" w:styleId="UnresolvedMention">
    <w:name w:val="Unresolved Mention"/>
    <w:basedOn w:val="DefaultParagraphFont"/>
    <w:uiPriority w:val="99"/>
    <w:semiHidden/>
    <w:unhideWhenUsed/>
    <w:rsid w:val="00FC5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rr.io/cran/merTools/man/hsb.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drc365.sharepoint.com/:b:/r/sites/QuantMethods/Shared%20Documents/Guidance/QMG%20Categorical%20Outcomes%20Memo%20(December%202013).pdf?csf=1&amp;web=1&amp;e=wqRkvO" TargetMode="External"/><Relationship Id="rId18" Type="http://schemas.openxmlformats.org/officeDocument/2006/relationships/hyperlink" Target="https://doi.org/10.1098/rsos.22034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mdrc365.sharepoint.com/:b:/r/sites/QuantMethods/Shared%20Documents/Guidance/QMG%20Categorical%20Outcomes%20Memo%20(December%202013).pdf?csf=1&amp;web=1&amp;e=wqRkvO" TargetMode="External"/><Relationship Id="rId17" Type="http://schemas.openxmlformats.org/officeDocument/2006/relationships/hyperlink" Target="https://doi.org/https://doi.org/10.1016/B978-0-08-044894-7.01719-X" TargetMode="External"/><Relationship Id="rId2" Type="http://schemas.openxmlformats.org/officeDocument/2006/relationships/styles" Target="styles.xml"/><Relationship Id="rId16" Type="http://schemas.openxmlformats.org/officeDocument/2006/relationships/hyperlink" Target="http://arxiv.org/abs/1707.08538"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201/9781351201315"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lme4/lme4/issues/594"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19</Pages>
  <Words>6107</Words>
  <Characters>34813</Characters>
  <Application>Microsoft Office Word</Application>
  <DocSecurity>0</DocSecurity>
  <Lines>290</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Nominal Categorical Response in Regression-Based Analysis</vt:lpstr>
      <vt:lpstr>Title</vt:lpstr>
    </vt:vector>
  </TitlesOfParts>
  <Company/>
  <LinksUpToDate>false</LinksUpToDate>
  <CharactersWithSpaces>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Nominal Categorical Response in Regression-Based Analysis</dc:title>
  <dc:creator>Benjamin Bui</dc:creator>
  <cp:keywords/>
  <cp:lastModifiedBy>Benjamin Bui</cp:lastModifiedBy>
  <cp:revision>3</cp:revision>
  <dcterms:created xsi:type="dcterms:W3CDTF">2024-08-01T21:27:00Z</dcterms:created>
  <dcterms:modified xsi:type="dcterms:W3CDTF">2024-08-07T05:40:00Z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date">
    <vt:lpwstr>May 20, 2024</vt:lpwstr>
  </property>
  <property fmtid="{D5CDD505-2E9C-101B-9397-08002B2CF9AE}" pid="5" name="header-includes">
    <vt:lpwstr/>
  </property>
  <property fmtid="{D5CDD505-2E9C-101B-9397-08002B2CF9AE}" pid="6" name="output">
    <vt:lpwstr>officedown::rdocx_document</vt:lpwstr>
  </property>
</Properties>
</file>