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F9DE1" w14:textId="77777777" w:rsidR="00451559" w:rsidRDefault="00000000">
      <w:pPr>
        <w:pStyle w:val="FirstParagraph"/>
      </w:pPr>
      <w:r>
        <w:rPr>
          <w:b/>
          <w:bCs/>
        </w:rPr>
        <w:t>Nominal Categorical Response in Regression-Based Analysis</w:t>
      </w:r>
    </w:p>
    <w:p w14:paraId="04F875B7" w14:textId="77777777" w:rsidR="00451559" w:rsidRDefault="00000000">
      <w:pPr>
        <w:pStyle w:val="BodyText"/>
      </w:pPr>
      <w:r>
        <w:t>Benjamin Bui</w:t>
      </w:r>
    </w:p>
    <w:p w14:paraId="4AC8B111" w14:textId="77777777" w:rsidR="00451559" w:rsidRDefault="00000000">
      <w:pPr>
        <w:pStyle w:val="BodyText"/>
      </w:pPr>
      <w:r>
        <w:t>October 10, 2024</w:t>
      </w:r>
    </w:p>
    <w:p w14:paraId="103DACE0" w14:textId="77777777" w:rsidR="00451559" w:rsidRDefault="00000000">
      <w:pPr>
        <w:pStyle w:val="BodyText"/>
      </w:pPr>
      <w:r>
        <w:t xml:space="preserve">Categorical variables provide an inherent problem when attempting to describe relationships mathematically. Many analyses we run involve regression analyses which inherently require that </w:t>
      </w:r>
      <w:r>
        <w:rPr>
          <w:b/>
          <w:bCs/>
        </w:rPr>
        <w:t>ALL</w:t>
      </w:r>
      <w:r>
        <w:t xml:space="preserve"> variables be treated numerically. Categorical variables are normally converted into numerical variables in one of two ways, either via a direct scale mapping or by converting to {0, 1} dummy variables. This memo argues why this method, when applied to non-binary dependent variables, is statistically problematic and offers alternative solutions to the issue.</w:t>
      </w:r>
    </w:p>
    <w:p w14:paraId="291DBCBB" w14:textId="77777777" w:rsidR="00451559" w:rsidRDefault="00000000">
      <w:pPr>
        <w:pStyle w:val="BodyText"/>
      </w:pPr>
      <w:r>
        <w:t>This memo is divided into three main sections. The first section describes categorical variables, both statistically and how they are handled in R. This is followed by a statistical argument against the use of multiple dummy variables as a proxy for a nominal categorical variable when dealing with a multinomial nominal categorical response variable. Finally, we go through solutions for how to handle this statistical problem in R.</w:t>
      </w:r>
    </w:p>
    <w:p w14:paraId="74DE23FA" w14:textId="77777777" w:rsidR="00BC09C8" w:rsidRDefault="00000000">
      <w:pPr>
        <w:pStyle w:val="TOC1"/>
        <w:tabs>
          <w:tab w:val="left" w:pos="480"/>
          <w:tab w:val="right" w:leader="dot" w:pos="9396"/>
        </w:tabs>
        <w:rPr>
          <w:rFonts w:eastAsiaTheme="minorEastAsia"/>
          <w:noProof/>
          <w:kern w:val="2"/>
          <w14:ligatures w14:val="standardContextual"/>
        </w:rPr>
      </w:pPr>
      <w:r>
        <w:fldChar w:fldCharType="begin"/>
      </w:r>
      <w:r>
        <w:instrText>TOC \o "1-3" \h \z \u</w:instrText>
      </w:r>
      <w:r>
        <w:fldChar w:fldCharType="separate"/>
      </w:r>
      <w:hyperlink w:anchor="_Toc179854202" w:history="1">
        <w:r w:rsidR="00BC09C8" w:rsidRPr="007C0493">
          <w:rPr>
            <w:rStyle w:val="Hyperlink"/>
            <w:noProof/>
          </w:rPr>
          <w:t>1.</w:t>
        </w:r>
        <w:r w:rsidR="00BC09C8">
          <w:rPr>
            <w:rFonts w:eastAsiaTheme="minorEastAsia"/>
            <w:noProof/>
            <w:kern w:val="2"/>
            <w14:ligatures w14:val="standardContextual"/>
          </w:rPr>
          <w:tab/>
        </w:r>
        <w:r w:rsidR="00BC09C8" w:rsidRPr="007C0493">
          <w:rPr>
            <w:rStyle w:val="Hyperlink"/>
            <w:noProof/>
          </w:rPr>
          <w:t>Categorical variables, in general and in R</w:t>
        </w:r>
        <w:r w:rsidR="00BC09C8">
          <w:rPr>
            <w:noProof/>
            <w:webHidden/>
          </w:rPr>
          <w:tab/>
        </w:r>
        <w:r w:rsidR="00BC09C8">
          <w:rPr>
            <w:noProof/>
            <w:webHidden/>
          </w:rPr>
          <w:fldChar w:fldCharType="begin"/>
        </w:r>
        <w:r w:rsidR="00BC09C8">
          <w:rPr>
            <w:noProof/>
            <w:webHidden/>
          </w:rPr>
          <w:instrText xml:space="preserve"> PAGEREF _Toc179854202 \h </w:instrText>
        </w:r>
        <w:r w:rsidR="00BC09C8">
          <w:rPr>
            <w:noProof/>
            <w:webHidden/>
          </w:rPr>
        </w:r>
        <w:r w:rsidR="00BC09C8">
          <w:rPr>
            <w:noProof/>
            <w:webHidden/>
          </w:rPr>
          <w:fldChar w:fldCharType="separate"/>
        </w:r>
        <w:r w:rsidR="00BC09C8">
          <w:rPr>
            <w:noProof/>
            <w:webHidden/>
          </w:rPr>
          <w:t>1</w:t>
        </w:r>
        <w:r w:rsidR="00BC09C8">
          <w:rPr>
            <w:noProof/>
            <w:webHidden/>
          </w:rPr>
          <w:fldChar w:fldCharType="end"/>
        </w:r>
      </w:hyperlink>
    </w:p>
    <w:p w14:paraId="09172A0E" w14:textId="77777777" w:rsidR="00BC09C8" w:rsidRDefault="00BC09C8">
      <w:pPr>
        <w:pStyle w:val="TOC2"/>
        <w:tabs>
          <w:tab w:val="left" w:pos="960"/>
          <w:tab w:val="right" w:leader="dot" w:pos="9396"/>
        </w:tabs>
        <w:rPr>
          <w:rFonts w:eastAsiaTheme="minorEastAsia"/>
          <w:noProof/>
          <w:kern w:val="2"/>
          <w14:ligatures w14:val="standardContextual"/>
        </w:rPr>
      </w:pPr>
      <w:hyperlink w:anchor="_Toc179854203" w:history="1">
        <w:r w:rsidRPr="007C0493">
          <w:rPr>
            <w:rStyle w:val="Hyperlink"/>
            <w:noProof/>
          </w:rPr>
          <w:t>1.1.</w:t>
        </w:r>
        <w:r>
          <w:rPr>
            <w:rFonts w:eastAsiaTheme="minorEastAsia"/>
            <w:noProof/>
            <w:kern w:val="2"/>
            <w14:ligatures w14:val="standardContextual"/>
          </w:rPr>
          <w:tab/>
        </w:r>
        <w:r w:rsidRPr="007C0493">
          <w:rPr>
            <w:rStyle w:val="Hyperlink"/>
            <w:noProof/>
          </w:rPr>
          <w:t>What is a categorical and dummy variable?</w:t>
        </w:r>
        <w:r>
          <w:rPr>
            <w:noProof/>
            <w:webHidden/>
          </w:rPr>
          <w:tab/>
        </w:r>
        <w:r>
          <w:rPr>
            <w:noProof/>
            <w:webHidden/>
          </w:rPr>
          <w:fldChar w:fldCharType="begin"/>
        </w:r>
        <w:r>
          <w:rPr>
            <w:noProof/>
            <w:webHidden/>
          </w:rPr>
          <w:instrText xml:space="preserve"> PAGEREF _Toc179854203 \h </w:instrText>
        </w:r>
        <w:r>
          <w:rPr>
            <w:noProof/>
            <w:webHidden/>
          </w:rPr>
        </w:r>
        <w:r>
          <w:rPr>
            <w:noProof/>
            <w:webHidden/>
          </w:rPr>
          <w:fldChar w:fldCharType="separate"/>
        </w:r>
        <w:r>
          <w:rPr>
            <w:noProof/>
            <w:webHidden/>
          </w:rPr>
          <w:t>1</w:t>
        </w:r>
        <w:r>
          <w:rPr>
            <w:noProof/>
            <w:webHidden/>
          </w:rPr>
          <w:fldChar w:fldCharType="end"/>
        </w:r>
      </w:hyperlink>
    </w:p>
    <w:p w14:paraId="58B514B4" w14:textId="77777777" w:rsidR="00BC09C8" w:rsidRDefault="00BC09C8">
      <w:pPr>
        <w:pStyle w:val="TOC2"/>
        <w:tabs>
          <w:tab w:val="left" w:pos="960"/>
          <w:tab w:val="right" w:leader="dot" w:pos="9396"/>
        </w:tabs>
        <w:rPr>
          <w:rFonts w:eastAsiaTheme="minorEastAsia"/>
          <w:noProof/>
          <w:kern w:val="2"/>
          <w14:ligatures w14:val="standardContextual"/>
        </w:rPr>
      </w:pPr>
      <w:hyperlink w:anchor="_Toc179854204" w:history="1">
        <w:r w:rsidRPr="007C0493">
          <w:rPr>
            <w:rStyle w:val="Hyperlink"/>
            <w:noProof/>
          </w:rPr>
          <w:t>1.2.</w:t>
        </w:r>
        <w:r>
          <w:rPr>
            <w:rFonts w:eastAsiaTheme="minorEastAsia"/>
            <w:noProof/>
            <w:kern w:val="2"/>
            <w14:ligatures w14:val="standardContextual"/>
          </w:rPr>
          <w:tab/>
        </w:r>
        <w:r w:rsidRPr="007C0493">
          <w:rPr>
            <w:rStyle w:val="Hyperlink"/>
            <w:noProof/>
          </w:rPr>
          <w:t>Variable types as R classes</w:t>
        </w:r>
        <w:r>
          <w:rPr>
            <w:noProof/>
            <w:webHidden/>
          </w:rPr>
          <w:tab/>
        </w:r>
        <w:r>
          <w:rPr>
            <w:noProof/>
            <w:webHidden/>
          </w:rPr>
          <w:fldChar w:fldCharType="begin"/>
        </w:r>
        <w:r>
          <w:rPr>
            <w:noProof/>
            <w:webHidden/>
          </w:rPr>
          <w:instrText xml:space="preserve"> PAGEREF _Toc179854204 \h </w:instrText>
        </w:r>
        <w:r>
          <w:rPr>
            <w:noProof/>
            <w:webHidden/>
          </w:rPr>
        </w:r>
        <w:r>
          <w:rPr>
            <w:noProof/>
            <w:webHidden/>
          </w:rPr>
          <w:fldChar w:fldCharType="separate"/>
        </w:r>
        <w:r>
          <w:rPr>
            <w:noProof/>
            <w:webHidden/>
          </w:rPr>
          <w:t>3</w:t>
        </w:r>
        <w:r>
          <w:rPr>
            <w:noProof/>
            <w:webHidden/>
          </w:rPr>
          <w:fldChar w:fldCharType="end"/>
        </w:r>
      </w:hyperlink>
    </w:p>
    <w:p w14:paraId="35E83161" w14:textId="77777777" w:rsidR="00BC09C8" w:rsidRDefault="00BC09C8">
      <w:pPr>
        <w:pStyle w:val="TOC1"/>
        <w:tabs>
          <w:tab w:val="left" w:pos="480"/>
          <w:tab w:val="right" w:leader="dot" w:pos="9396"/>
        </w:tabs>
        <w:rPr>
          <w:rFonts w:eastAsiaTheme="minorEastAsia"/>
          <w:noProof/>
          <w:kern w:val="2"/>
          <w14:ligatures w14:val="standardContextual"/>
        </w:rPr>
      </w:pPr>
      <w:hyperlink w:anchor="_Toc179854205" w:history="1">
        <w:r w:rsidRPr="007C0493">
          <w:rPr>
            <w:rStyle w:val="Hyperlink"/>
            <w:noProof/>
          </w:rPr>
          <w:t>2.</w:t>
        </w:r>
        <w:r>
          <w:rPr>
            <w:rFonts w:eastAsiaTheme="minorEastAsia"/>
            <w:noProof/>
            <w:kern w:val="2"/>
            <w14:ligatures w14:val="standardContextual"/>
          </w:rPr>
          <w:tab/>
        </w:r>
        <w:r w:rsidRPr="007C0493">
          <w:rPr>
            <w:rStyle w:val="Hyperlink"/>
            <w:noProof/>
          </w:rPr>
          <w:t>The potential problems with dummy response variables</w:t>
        </w:r>
        <w:r>
          <w:rPr>
            <w:noProof/>
            <w:webHidden/>
          </w:rPr>
          <w:tab/>
        </w:r>
        <w:r>
          <w:rPr>
            <w:noProof/>
            <w:webHidden/>
          </w:rPr>
          <w:fldChar w:fldCharType="begin"/>
        </w:r>
        <w:r>
          <w:rPr>
            <w:noProof/>
            <w:webHidden/>
          </w:rPr>
          <w:instrText xml:space="preserve"> PAGEREF _Toc179854205 \h </w:instrText>
        </w:r>
        <w:r>
          <w:rPr>
            <w:noProof/>
            <w:webHidden/>
          </w:rPr>
        </w:r>
        <w:r>
          <w:rPr>
            <w:noProof/>
            <w:webHidden/>
          </w:rPr>
          <w:fldChar w:fldCharType="separate"/>
        </w:r>
        <w:r>
          <w:rPr>
            <w:noProof/>
            <w:webHidden/>
          </w:rPr>
          <w:t>6</w:t>
        </w:r>
        <w:r>
          <w:rPr>
            <w:noProof/>
            <w:webHidden/>
          </w:rPr>
          <w:fldChar w:fldCharType="end"/>
        </w:r>
      </w:hyperlink>
    </w:p>
    <w:p w14:paraId="27BB36F9" w14:textId="77777777" w:rsidR="00BC09C8" w:rsidRDefault="00BC09C8">
      <w:pPr>
        <w:pStyle w:val="TOC2"/>
        <w:tabs>
          <w:tab w:val="left" w:pos="960"/>
          <w:tab w:val="right" w:leader="dot" w:pos="9396"/>
        </w:tabs>
        <w:rPr>
          <w:rFonts w:eastAsiaTheme="minorEastAsia"/>
          <w:noProof/>
          <w:kern w:val="2"/>
          <w14:ligatures w14:val="standardContextual"/>
        </w:rPr>
      </w:pPr>
      <w:hyperlink w:anchor="_Toc179854206" w:history="1">
        <w:r w:rsidRPr="007C0493">
          <w:rPr>
            <w:rStyle w:val="Hyperlink"/>
            <w:noProof/>
          </w:rPr>
          <w:t>2.1.</w:t>
        </w:r>
        <w:r>
          <w:rPr>
            <w:rFonts w:eastAsiaTheme="minorEastAsia"/>
            <w:noProof/>
            <w:kern w:val="2"/>
            <w14:ligatures w14:val="standardContextual"/>
          </w:rPr>
          <w:tab/>
        </w:r>
        <w:r w:rsidRPr="007C0493">
          <w:rPr>
            <w:rStyle w:val="Hyperlink"/>
            <w:noProof/>
          </w:rPr>
          <w:t>Multiple comparisons with dummy variables</w:t>
        </w:r>
        <w:r>
          <w:rPr>
            <w:noProof/>
            <w:webHidden/>
          </w:rPr>
          <w:tab/>
        </w:r>
        <w:r>
          <w:rPr>
            <w:noProof/>
            <w:webHidden/>
          </w:rPr>
          <w:fldChar w:fldCharType="begin"/>
        </w:r>
        <w:r>
          <w:rPr>
            <w:noProof/>
            <w:webHidden/>
          </w:rPr>
          <w:instrText xml:space="preserve"> PAGEREF _Toc179854206 \h </w:instrText>
        </w:r>
        <w:r>
          <w:rPr>
            <w:noProof/>
            <w:webHidden/>
          </w:rPr>
        </w:r>
        <w:r>
          <w:rPr>
            <w:noProof/>
            <w:webHidden/>
          </w:rPr>
          <w:fldChar w:fldCharType="separate"/>
        </w:r>
        <w:r>
          <w:rPr>
            <w:noProof/>
            <w:webHidden/>
          </w:rPr>
          <w:t>7</w:t>
        </w:r>
        <w:r>
          <w:rPr>
            <w:noProof/>
            <w:webHidden/>
          </w:rPr>
          <w:fldChar w:fldCharType="end"/>
        </w:r>
      </w:hyperlink>
    </w:p>
    <w:p w14:paraId="5438B50A" w14:textId="77777777" w:rsidR="00BC09C8" w:rsidRDefault="00BC09C8">
      <w:pPr>
        <w:pStyle w:val="TOC1"/>
        <w:tabs>
          <w:tab w:val="left" w:pos="480"/>
          <w:tab w:val="right" w:leader="dot" w:pos="9396"/>
        </w:tabs>
        <w:rPr>
          <w:rFonts w:eastAsiaTheme="minorEastAsia"/>
          <w:noProof/>
          <w:kern w:val="2"/>
          <w14:ligatures w14:val="standardContextual"/>
        </w:rPr>
      </w:pPr>
      <w:hyperlink w:anchor="_Toc179854207" w:history="1">
        <w:r w:rsidRPr="007C0493">
          <w:rPr>
            <w:rStyle w:val="Hyperlink"/>
            <w:noProof/>
          </w:rPr>
          <w:t>3.</w:t>
        </w:r>
        <w:r>
          <w:rPr>
            <w:rFonts w:eastAsiaTheme="minorEastAsia"/>
            <w:noProof/>
            <w:kern w:val="2"/>
            <w14:ligatures w14:val="standardContextual"/>
          </w:rPr>
          <w:tab/>
        </w:r>
        <w:r w:rsidRPr="007C0493">
          <w:rPr>
            <w:rStyle w:val="Hyperlink"/>
            <w:noProof/>
          </w:rPr>
          <w:t>Avoiding dummy response variables</w:t>
        </w:r>
        <w:r>
          <w:rPr>
            <w:noProof/>
            <w:webHidden/>
          </w:rPr>
          <w:tab/>
        </w:r>
        <w:r>
          <w:rPr>
            <w:noProof/>
            <w:webHidden/>
          </w:rPr>
          <w:fldChar w:fldCharType="begin"/>
        </w:r>
        <w:r>
          <w:rPr>
            <w:noProof/>
            <w:webHidden/>
          </w:rPr>
          <w:instrText xml:space="preserve"> PAGEREF _Toc179854207 \h </w:instrText>
        </w:r>
        <w:r>
          <w:rPr>
            <w:noProof/>
            <w:webHidden/>
          </w:rPr>
        </w:r>
        <w:r>
          <w:rPr>
            <w:noProof/>
            <w:webHidden/>
          </w:rPr>
          <w:fldChar w:fldCharType="separate"/>
        </w:r>
        <w:r>
          <w:rPr>
            <w:noProof/>
            <w:webHidden/>
          </w:rPr>
          <w:t>8</w:t>
        </w:r>
        <w:r>
          <w:rPr>
            <w:noProof/>
            <w:webHidden/>
          </w:rPr>
          <w:fldChar w:fldCharType="end"/>
        </w:r>
      </w:hyperlink>
    </w:p>
    <w:p w14:paraId="1E861E85" w14:textId="77777777" w:rsidR="00BC09C8" w:rsidRDefault="00BC09C8">
      <w:pPr>
        <w:pStyle w:val="TOC2"/>
        <w:tabs>
          <w:tab w:val="left" w:pos="960"/>
          <w:tab w:val="right" w:leader="dot" w:pos="9396"/>
        </w:tabs>
        <w:rPr>
          <w:rFonts w:eastAsiaTheme="minorEastAsia"/>
          <w:noProof/>
          <w:kern w:val="2"/>
          <w14:ligatures w14:val="standardContextual"/>
        </w:rPr>
      </w:pPr>
      <w:hyperlink w:anchor="_Toc179854208" w:history="1">
        <w:r w:rsidRPr="007C0493">
          <w:rPr>
            <w:rStyle w:val="Hyperlink"/>
            <w:noProof/>
          </w:rPr>
          <w:t>3.1.</w:t>
        </w:r>
        <w:r>
          <w:rPr>
            <w:rFonts w:eastAsiaTheme="minorEastAsia"/>
            <w:noProof/>
            <w:kern w:val="2"/>
            <w14:ligatures w14:val="standardContextual"/>
          </w:rPr>
          <w:tab/>
        </w:r>
        <w:r w:rsidRPr="007C0493">
          <w:rPr>
            <w:rStyle w:val="Hyperlink"/>
            <w:noProof/>
          </w:rPr>
          <w:t xml:space="preserve">The simple </w:t>
        </w:r>
        <m:oMath>
          <m:r>
            <w:rPr>
              <w:rStyle w:val="Hyperlink"/>
              <w:rFonts w:ascii="Cambria Math" w:hAnsi="Cambria Math"/>
              <w:noProof/>
            </w:rPr>
            <m:t>χ2</m:t>
          </m:r>
        </m:oMath>
        <w:r w:rsidRPr="007C0493">
          <w:rPr>
            <w:rStyle w:val="Hyperlink"/>
            <w:noProof/>
          </w:rPr>
          <w:t xml:space="preserve"> test</w:t>
        </w:r>
        <w:r>
          <w:rPr>
            <w:noProof/>
            <w:webHidden/>
          </w:rPr>
          <w:tab/>
        </w:r>
        <w:r>
          <w:rPr>
            <w:noProof/>
            <w:webHidden/>
          </w:rPr>
          <w:fldChar w:fldCharType="begin"/>
        </w:r>
        <w:r>
          <w:rPr>
            <w:noProof/>
            <w:webHidden/>
          </w:rPr>
          <w:instrText xml:space="preserve"> PAGEREF _Toc179854208 \h </w:instrText>
        </w:r>
        <w:r>
          <w:rPr>
            <w:noProof/>
            <w:webHidden/>
          </w:rPr>
        </w:r>
        <w:r>
          <w:rPr>
            <w:noProof/>
            <w:webHidden/>
          </w:rPr>
          <w:fldChar w:fldCharType="separate"/>
        </w:r>
        <w:r>
          <w:rPr>
            <w:noProof/>
            <w:webHidden/>
          </w:rPr>
          <w:t>9</w:t>
        </w:r>
        <w:r>
          <w:rPr>
            <w:noProof/>
            <w:webHidden/>
          </w:rPr>
          <w:fldChar w:fldCharType="end"/>
        </w:r>
      </w:hyperlink>
    </w:p>
    <w:p w14:paraId="1A4D9EA6" w14:textId="77777777" w:rsidR="00BC09C8" w:rsidRDefault="00BC09C8">
      <w:pPr>
        <w:pStyle w:val="TOC2"/>
        <w:tabs>
          <w:tab w:val="left" w:pos="960"/>
          <w:tab w:val="right" w:leader="dot" w:pos="9396"/>
        </w:tabs>
        <w:rPr>
          <w:rFonts w:eastAsiaTheme="minorEastAsia"/>
          <w:noProof/>
          <w:kern w:val="2"/>
          <w14:ligatures w14:val="standardContextual"/>
        </w:rPr>
      </w:pPr>
      <w:hyperlink w:anchor="_Toc179854209" w:history="1">
        <w:r w:rsidRPr="007C0493">
          <w:rPr>
            <w:rStyle w:val="Hyperlink"/>
            <w:noProof/>
          </w:rPr>
          <w:t>3.2.</w:t>
        </w:r>
        <w:r>
          <w:rPr>
            <w:rFonts w:eastAsiaTheme="minorEastAsia"/>
            <w:noProof/>
            <w:kern w:val="2"/>
            <w14:ligatures w14:val="standardContextual"/>
          </w:rPr>
          <w:tab/>
        </w:r>
        <w:r w:rsidRPr="007C0493">
          <w:rPr>
            <w:rStyle w:val="Hyperlink"/>
            <w:noProof/>
          </w:rPr>
          <w:t>Multinomial logistic regression</w:t>
        </w:r>
        <w:r>
          <w:rPr>
            <w:noProof/>
            <w:webHidden/>
          </w:rPr>
          <w:tab/>
        </w:r>
        <w:r>
          <w:rPr>
            <w:noProof/>
            <w:webHidden/>
          </w:rPr>
          <w:fldChar w:fldCharType="begin"/>
        </w:r>
        <w:r>
          <w:rPr>
            <w:noProof/>
            <w:webHidden/>
          </w:rPr>
          <w:instrText xml:space="preserve"> PAGEREF _Toc179854209 \h </w:instrText>
        </w:r>
        <w:r>
          <w:rPr>
            <w:noProof/>
            <w:webHidden/>
          </w:rPr>
        </w:r>
        <w:r>
          <w:rPr>
            <w:noProof/>
            <w:webHidden/>
          </w:rPr>
          <w:fldChar w:fldCharType="separate"/>
        </w:r>
        <w:r>
          <w:rPr>
            <w:noProof/>
            <w:webHidden/>
          </w:rPr>
          <w:t>11</w:t>
        </w:r>
        <w:r>
          <w:rPr>
            <w:noProof/>
            <w:webHidden/>
          </w:rPr>
          <w:fldChar w:fldCharType="end"/>
        </w:r>
      </w:hyperlink>
    </w:p>
    <w:p w14:paraId="2ECC00FA" w14:textId="77777777" w:rsidR="00BC09C8" w:rsidRDefault="00BC09C8">
      <w:pPr>
        <w:pStyle w:val="TOC3"/>
        <w:tabs>
          <w:tab w:val="left" w:pos="1440"/>
          <w:tab w:val="right" w:leader="dot" w:pos="9396"/>
        </w:tabs>
        <w:rPr>
          <w:rFonts w:eastAsiaTheme="minorEastAsia"/>
          <w:noProof/>
          <w:kern w:val="2"/>
          <w14:ligatures w14:val="standardContextual"/>
        </w:rPr>
      </w:pPr>
      <w:hyperlink w:anchor="_Toc179854210" w:history="1">
        <w:r w:rsidRPr="007C0493">
          <w:rPr>
            <w:rStyle w:val="Hyperlink"/>
            <w:noProof/>
          </w:rPr>
          <w:t>3.2.1.</w:t>
        </w:r>
        <w:r>
          <w:rPr>
            <w:rFonts w:eastAsiaTheme="minorEastAsia"/>
            <w:noProof/>
            <w:kern w:val="2"/>
            <w14:ligatures w14:val="standardContextual"/>
          </w:rPr>
          <w:tab/>
        </w:r>
        <m:oMath>
          <m:r>
            <w:rPr>
              <w:rStyle w:val="Hyperlink"/>
              <w:rFonts w:ascii="Cambria Math" w:hAnsi="Cambria Math"/>
              <w:noProof/>
            </w:rPr>
            <m:t>G</m:t>
          </m:r>
        </m:oMath>
        <w:r w:rsidRPr="007C0493">
          <w:rPr>
            <w:rStyle w:val="Hyperlink"/>
            <w:noProof/>
          </w:rPr>
          <w:t>-Computation, SUR, and Adjusted Permutation</w:t>
        </w:r>
        <w:r>
          <w:rPr>
            <w:noProof/>
            <w:webHidden/>
          </w:rPr>
          <w:tab/>
        </w:r>
        <w:r>
          <w:rPr>
            <w:noProof/>
            <w:webHidden/>
          </w:rPr>
          <w:fldChar w:fldCharType="begin"/>
        </w:r>
        <w:r>
          <w:rPr>
            <w:noProof/>
            <w:webHidden/>
          </w:rPr>
          <w:instrText xml:space="preserve"> PAGEREF _Toc179854210 \h </w:instrText>
        </w:r>
        <w:r>
          <w:rPr>
            <w:noProof/>
            <w:webHidden/>
          </w:rPr>
        </w:r>
        <w:r>
          <w:rPr>
            <w:noProof/>
            <w:webHidden/>
          </w:rPr>
          <w:fldChar w:fldCharType="separate"/>
        </w:r>
        <w:r>
          <w:rPr>
            <w:noProof/>
            <w:webHidden/>
          </w:rPr>
          <w:t>15</w:t>
        </w:r>
        <w:r>
          <w:rPr>
            <w:noProof/>
            <w:webHidden/>
          </w:rPr>
          <w:fldChar w:fldCharType="end"/>
        </w:r>
      </w:hyperlink>
    </w:p>
    <w:p w14:paraId="634E32E9" w14:textId="77777777" w:rsidR="00BC09C8" w:rsidRDefault="00BC09C8">
      <w:pPr>
        <w:pStyle w:val="TOC2"/>
        <w:tabs>
          <w:tab w:val="left" w:pos="960"/>
          <w:tab w:val="right" w:leader="dot" w:pos="9396"/>
        </w:tabs>
        <w:rPr>
          <w:rFonts w:eastAsiaTheme="minorEastAsia"/>
          <w:noProof/>
          <w:kern w:val="2"/>
          <w14:ligatures w14:val="standardContextual"/>
        </w:rPr>
      </w:pPr>
      <w:hyperlink w:anchor="_Toc179854211" w:history="1">
        <w:r w:rsidRPr="007C0493">
          <w:rPr>
            <w:rStyle w:val="Hyperlink"/>
            <w:noProof/>
          </w:rPr>
          <w:t>3.3.</w:t>
        </w:r>
        <w:r>
          <w:rPr>
            <w:rFonts w:eastAsiaTheme="minorEastAsia"/>
            <w:noProof/>
            <w:kern w:val="2"/>
            <w14:ligatures w14:val="standardContextual"/>
          </w:rPr>
          <w:tab/>
        </w:r>
        <w:r w:rsidRPr="007C0493">
          <w:rPr>
            <w:rStyle w:val="Hyperlink"/>
            <w:noProof/>
          </w:rPr>
          <w:t>Linear mixed-effects model</w:t>
        </w:r>
        <w:r>
          <w:rPr>
            <w:noProof/>
            <w:webHidden/>
          </w:rPr>
          <w:tab/>
        </w:r>
        <w:r>
          <w:rPr>
            <w:noProof/>
            <w:webHidden/>
          </w:rPr>
          <w:fldChar w:fldCharType="begin"/>
        </w:r>
        <w:r>
          <w:rPr>
            <w:noProof/>
            <w:webHidden/>
          </w:rPr>
          <w:instrText xml:space="preserve"> PAGEREF _Toc179854211 \h </w:instrText>
        </w:r>
        <w:r>
          <w:rPr>
            <w:noProof/>
            <w:webHidden/>
          </w:rPr>
        </w:r>
        <w:r>
          <w:rPr>
            <w:noProof/>
            <w:webHidden/>
          </w:rPr>
          <w:fldChar w:fldCharType="separate"/>
        </w:r>
        <w:r>
          <w:rPr>
            <w:noProof/>
            <w:webHidden/>
          </w:rPr>
          <w:t>16</w:t>
        </w:r>
        <w:r>
          <w:rPr>
            <w:noProof/>
            <w:webHidden/>
          </w:rPr>
          <w:fldChar w:fldCharType="end"/>
        </w:r>
      </w:hyperlink>
    </w:p>
    <w:p w14:paraId="4A040869" w14:textId="77777777" w:rsidR="00BC09C8" w:rsidRDefault="00BC09C8">
      <w:pPr>
        <w:pStyle w:val="TOC2"/>
        <w:tabs>
          <w:tab w:val="left" w:pos="960"/>
          <w:tab w:val="right" w:leader="dot" w:pos="9396"/>
        </w:tabs>
        <w:rPr>
          <w:rFonts w:eastAsiaTheme="minorEastAsia"/>
          <w:noProof/>
          <w:kern w:val="2"/>
          <w14:ligatures w14:val="standardContextual"/>
        </w:rPr>
      </w:pPr>
      <w:hyperlink w:anchor="_Toc179854212" w:history="1">
        <w:r w:rsidRPr="007C0493">
          <w:rPr>
            <w:rStyle w:val="Hyperlink"/>
            <w:noProof/>
          </w:rPr>
          <w:t>3.4.</w:t>
        </w:r>
        <w:r>
          <w:rPr>
            <w:rFonts w:eastAsiaTheme="minorEastAsia"/>
            <w:noProof/>
            <w:kern w:val="2"/>
            <w14:ligatures w14:val="standardContextual"/>
          </w:rPr>
          <w:tab/>
        </w:r>
        <w:r w:rsidRPr="007C0493">
          <w:rPr>
            <w:rStyle w:val="Hyperlink"/>
            <w:noProof/>
          </w:rPr>
          <w:t>Linear mixed-effects model with random intercept level covariates</w:t>
        </w:r>
        <w:r>
          <w:rPr>
            <w:noProof/>
            <w:webHidden/>
          </w:rPr>
          <w:tab/>
        </w:r>
        <w:r>
          <w:rPr>
            <w:noProof/>
            <w:webHidden/>
          </w:rPr>
          <w:fldChar w:fldCharType="begin"/>
        </w:r>
        <w:r>
          <w:rPr>
            <w:noProof/>
            <w:webHidden/>
          </w:rPr>
          <w:instrText xml:space="preserve"> PAGEREF _Toc179854212 \h </w:instrText>
        </w:r>
        <w:r>
          <w:rPr>
            <w:noProof/>
            <w:webHidden/>
          </w:rPr>
        </w:r>
        <w:r>
          <w:rPr>
            <w:noProof/>
            <w:webHidden/>
          </w:rPr>
          <w:fldChar w:fldCharType="separate"/>
        </w:r>
        <w:r>
          <w:rPr>
            <w:noProof/>
            <w:webHidden/>
          </w:rPr>
          <w:t>21</w:t>
        </w:r>
        <w:r>
          <w:rPr>
            <w:noProof/>
            <w:webHidden/>
          </w:rPr>
          <w:fldChar w:fldCharType="end"/>
        </w:r>
      </w:hyperlink>
    </w:p>
    <w:p w14:paraId="17C36FFA" w14:textId="77777777" w:rsidR="00BC09C8" w:rsidRDefault="00BC09C8">
      <w:pPr>
        <w:pStyle w:val="TOC3"/>
        <w:tabs>
          <w:tab w:val="left" w:pos="1440"/>
          <w:tab w:val="right" w:leader="dot" w:pos="9396"/>
        </w:tabs>
        <w:rPr>
          <w:rFonts w:eastAsiaTheme="minorEastAsia"/>
          <w:noProof/>
          <w:kern w:val="2"/>
          <w14:ligatures w14:val="standardContextual"/>
        </w:rPr>
      </w:pPr>
      <w:hyperlink w:anchor="_Toc179854213" w:history="1">
        <w:r w:rsidRPr="007C0493">
          <w:rPr>
            <w:rStyle w:val="Hyperlink"/>
            <w:noProof/>
          </w:rPr>
          <w:t>3.4.1.</w:t>
        </w:r>
        <w:r>
          <w:rPr>
            <w:rFonts w:eastAsiaTheme="minorEastAsia"/>
            <w:noProof/>
            <w:kern w:val="2"/>
            <w14:ligatures w14:val="standardContextual"/>
          </w:rPr>
          <w:tab/>
        </w:r>
        <w:r w:rsidRPr="007C0493">
          <w:rPr>
            <w:rStyle w:val="Hyperlink"/>
            <w:noProof/>
          </w:rPr>
          <w:t>Alternative methods for mixed-effect models</w:t>
        </w:r>
        <w:r>
          <w:rPr>
            <w:noProof/>
            <w:webHidden/>
          </w:rPr>
          <w:tab/>
        </w:r>
        <w:r>
          <w:rPr>
            <w:noProof/>
            <w:webHidden/>
          </w:rPr>
          <w:fldChar w:fldCharType="begin"/>
        </w:r>
        <w:r>
          <w:rPr>
            <w:noProof/>
            <w:webHidden/>
          </w:rPr>
          <w:instrText xml:space="preserve"> PAGEREF _Toc179854213 \h </w:instrText>
        </w:r>
        <w:r>
          <w:rPr>
            <w:noProof/>
            <w:webHidden/>
          </w:rPr>
        </w:r>
        <w:r>
          <w:rPr>
            <w:noProof/>
            <w:webHidden/>
          </w:rPr>
          <w:fldChar w:fldCharType="separate"/>
        </w:r>
        <w:r>
          <w:rPr>
            <w:noProof/>
            <w:webHidden/>
          </w:rPr>
          <w:t>24</w:t>
        </w:r>
        <w:r>
          <w:rPr>
            <w:noProof/>
            <w:webHidden/>
          </w:rPr>
          <w:fldChar w:fldCharType="end"/>
        </w:r>
      </w:hyperlink>
    </w:p>
    <w:p w14:paraId="3FAB7667" w14:textId="77777777" w:rsidR="00BC09C8" w:rsidRDefault="00BC09C8">
      <w:pPr>
        <w:pStyle w:val="TOC1"/>
        <w:tabs>
          <w:tab w:val="left" w:pos="480"/>
          <w:tab w:val="right" w:leader="dot" w:pos="9396"/>
        </w:tabs>
        <w:rPr>
          <w:rFonts w:eastAsiaTheme="minorEastAsia"/>
          <w:noProof/>
          <w:kern w:val="2"/>
          <w14:ligatures w14:val="standardContextual"/>
        </w:rPr>
      </w:pPr>
      <w:hyperlink w:anchor="_Toc179854214" w:history="1">
        <w:r w:rsidRPr="007C0493">
          <w:rPr>
            <w:rStyle w:val="Hyperlink"/>
            <w:noProof/>
          </w:rPr>
          <w:t>4.</w:t>
        </w:r>
        <w:r>
          <w:rPr>
            <w:rFonts w:eastAsiaTheme="minorEastAsia"/>
            <w:noProof/>
            <w:kern w:val="2"/>
            <w14:ligatures w14:val="standardContextual"/>
          </w:rPr>
          <w:tab/>
        </w:r>
        <w:r w:rsidRPr="007C0493">
          <w:rPr>
            <w:rStyle w:val="Hyperlink"/>
            <w:noProof/>
          </w:rPr>
          <w:t>References</w:t>
        </w:r>
        <w:r>
          <w:rPr>
            <w:noProof/>
            <w:webHidden/>
          </w:rPr>
          <w:tab/>
        </w:r>
        <w:r>
          <w:rPr>
            <w:noProof/>
            <w:webHidden/>
          </w:rPr>
          <w:fldChar w:fldCharType="begin"/>
        </w:r>
        <w:r>
          <w:rPr>
            <w:noProof/>
            <w:webHidden/>
          </w:rPr>
          <w:instrText xml:space="preserve"> PAGEREF _Toc179854214 \h </w:instrText>
        </w:r>
        <w:r>
          <w:rPr>
            <w:noProof/>
            <w:webHidden/>
          </w:rPr>
        </w:r>
        <w:r>
          <w:rPr>
            <w:noProof/>
            <w:webHidden/>
          </w:rPr>
          <w:fldChar w:fldCharType="separate"/>
        </w:r>
        <w:r>
          <w:rPr>
            <w:noProof/>
            <w:webHidden/>
          </w:rPr>
          <w:t>25</w:t>
        </w:r>
        <w:r>
          <w:rPr>
            <w:noProof/>
            <w:webHidden/>
          </w:rPr>
          <w:fldChar w:fldCharType="end"/>
        </w:r>
      </w:hyperlink>
    </w:p>
    <w:p w14:paraId="2FEA2A2E" w14:textId="77777777" w:rsidR="00451559" w:rsidRDefault="00000000">
      <w:r>
        <w:fldChar w:fldCharType="end"/>
      </w:r>
    </w:p>
    <w:p w14:paraId="4560FB9B" w14:textId="77777777" w:rsidR="00451559" w:rsidRDefault="00000000">
      <w:pPr>
        <w:pStyle w:val="Heading1"/>
      </w:pPr>
      <w:bookmarkStart w:id="0" w:name="_Toc179854202"/>
      <w:bookmarkStart w:id="1" w:name="Xbd9fa0826d7a2d3d6f34a8d4f360a63ae3a0ac9"/>
      <w:r>
        <w:t>Categorical variables, in general and in R</w:t>
      </w:r>
      <w:bookmarkEnd w:id="0"/>
    </w:p>
    <w:p w14:paraId="34A13B6E" w14:textId="77777777" w:rsidR="00451559" w:rsidRDefault="00000000">
      <w:pPr>
        <w:pStyle w:val="Heading2"/>
      </w:pPr>
      <w:bookmarkStart w:id="2" w:name="_Toc179854203"/>
      <w:bookmarkStart w:id="3" w:name="what-is-a-categorical-and-dummy-variable"/>
      <w:r>
        <w:t>What is a categorical and dummy variable?</w:t>
      </w:r>
      <w:bookmarkEnd w:id="2"/>
    </w:p>
    <w:p w14:paraId="2871C7CD" w14:textId="77777777" w:rsidR="00451559" w:rsidRDefault="00000000">
      <w:pPr>
        <w:pStyle w:val="FirstParagraph"/>
      </w:pPr>
      <w:r>
        <w:t xml:space="preserve">For our purposes, we can characterise variables as one of three types: quantitative, nominal categorical, and ordinal categorical (Sinharay, 2010). There is also a meaningful distinction </w:t>
      </w:r>
      <w:r>
        <w:lastRenderedPageBreak/>
        <w:t>between categorical variables with just two levels and those with more than two levels that we will also go into shortly.</w:t>
      </w:r>
    </w:p>
    <w:p w14:paraId="300AB8F9" w14:textId="77777777" w:rsidR="00451559" w:rsidRDefault="00000000">
      <w:pPr>
        <w:pStyle w:val="Figure"/>
      </w:pPr>
      <w:r>
        <w:rPr>
          <w:noProof/>
        </w:rPr>
        <w:drawing>
          <wp:inline distT="0" distB="0" distL="0" distR="0" wp14:anchorId="25432EA0" wp14:editId="1D6065A0">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cstate="print"/>
                    <a:stretch>
                      <a:fillRect/>
                    </a:stretch>
                  </pic:blipFill>
                  <pic:spPr bwMode="auto">
                    <a:xfrm>
                      <a:off x="0" y="0"/>
                      <a:ext cx="63500" cy="50800"/>
                    </a:xfrm>
                    <a:prstGeom prst="rect">
                      <a:avLst/>
                    </a:prstGeom>
                    <a:noFill/>
                  </pic:spPr>
                </pic:pic>
              </a:graphicData>
            </a:graphic>
          </wp:inline>
        </w:drawing>
      </w:r>
    </w:p>
    <w:p w14:paraId="2666F676" w14:textId="77777777" w:rsidR="00451559" w:rsidRDefault="00000000">
      <w:pPr>
        <w:pStyle w:val="BodyText"/>
      </w:pPr>
      <w:r>
        <w:t>A variable is quantitative if it is inherently ordered, and has an internally consistent, scalable definition of difference. For example, consider a variable representing age. Given any two values of age we can state that one age value is greater than or the same as the other age value. Moreover, this relationship is transitive as can be seen with the following.</w:t>
      </w:r>
    </w:p>
    <w:p w14:paraId="5709C3B7" w14:textId="77777777" w:rsidR="00451559" w:rsidRDefault="00000000">
      <w:pPr>
        <w:pStyle w:val="BodyText"/>
      </w:pPr>
      <w:r>
        <w:t>12 years of age is greater than 8 years of age. 8 years of age is greater than 4 years of age. Thus 12 years of age is necessarily also greater than 4 years of age.</w:t>
      </w:r>
    </w:p>
    <w:p w14:paraId="2CA61BD3" w14:textId="77777777" w:rsidR="00451559" w:rsidRDefault="00000000">
      <w:pPr>
        <w:pStyle w:val="BodyText"/>
      </w:pPr>
      <w:r>
        <w:t>The difference property can be seen with how we can describe age with arbitrary precision. We can understand what is meant when we say something is 5 years of age, but we can also understand what is meant when we say something is 4.999999999 years of age. Moreover the distance between 4.999999999 and 5 years of age is the same as 40.999999999 and 50 years of age. Although these properties seem trivial, indeed they are just a subset of the properties of the real numbers, categorical variables break with some of these assumptions.</w:t>
      </w:r>
    </w:p>
    <w:p w14:paraId="7B86270B" w14:textId="77777777" w:rsidR="00451559" w:rsidRDefault="00000000">
      <w:pPr>
        <w:pStyle w:val="BodyText"/>
      </w:pPr>
      <w:r>
        <w:t>First, we will break with the scalability property. Suppose we have a variable with the possible values: {“Less than high school”, “High school”, “Bachelor’s Degree”, “Greater than Bachelor’s Degree”}. We can order this such that the ordering represents the average amount of time for completion: {“Less than high school” &lt; “High school” &lt; “Bachelor’s Degree” &lt; “Greater than Bachelor’s Degree”}. The variable as it is represented doesn’t allow for any further precision because there are no in-between values. This type of variable is known as an ordered categorical variable, or an ordinal variable.</w:t>
      </w:r>
    </w:p>
    <w:p w14:paraId="6494D671" w14:textId="77777777" w:rsidR="00451559" w:rsidRDefault="00000000">
      <w:pPr>
        <w:pStyle w:val="BodyText"/>
      </w:pPr>
      <w:r>
        <w:lastRenderedPageBreak/>
        <w:t>Now we will break with the ordering property. Here we’ll use a fruit variable with the possible values of {“apple”, “orange”, “grape”}. There is no agreed upon way to order these values so we will refer to this as a nominal categorical variable, or a nominal variable for short.</w:t>
      </w:r>
    </w:p>
    <w:p w14:paraId="3CF39A39" w14:textId="77777777" w:rsidR="00451559" w:rsidRDefault="00000000">
      <w:pPr>
        <w:pStyle w:val="BodyText"/>
      </w:pPr>
      <w:r>
        <w:t>It is important to consider that many variables can be considered quantitative, ordinal, or nominal depending on your interpretation and goals. Age was what we used as an example of a quantitative variable. We can effectively transform this into an ordinal variable by breaking up the age into the possible values: {“Younger than 3”, “3 to 18 years”, “Older than 18”}. We can also transform this into a nominal variable by making it into the variable {“3 to 18 years”, “Not 3 to 18 years”}. All three of these variables describe age despite the differences in their representation.</w:t>
      </w:r>
    </w:p>
    <w:p w14:paraId="68704922" w14:textId="77777777" w:rsidR="00451559" w:rsidRDefault="00000000">
      <w:pPr>
        <w:pStyle w:val="BodyText"/>
      </w:pPr>
      <w:r>
        <w:t xml:space="preserve">The nominal variable we made also qualifies as a dummy variable, or a binary variable. Binary and dummy variables are, for most intents and purposes, the same thing just from the perspective of a programmer and a statistician, respectively. The only difference between them is that dummy variables are technically always coded as a {0, 1} variable and that they are used to indicate the presence of some categorical trait. Dummy variables break up a single categorical variable into multiple different variables, each representing a specific possible value of the original categorical. Dummy variables are coded with a value space of {0, 1} because it allows for convenient mathematical manipulation and interpretation. It is possible to create </w:t>
      </w:r>
      <m:oMath>
        <m:r>
          <w:rPr>
            <w:rFonts w:ascii="Cambria Math" w:hAnsi="Cambria Math"/>
          </w:rPr>
          <m:t>n</m:t>
        </m:r>
      </m:oMath>
      <w:r>
        <w:t xml:space="preserve"> dummy variables from a categorical variable with </w:t>
      </w:r>
      <m:oMath>
        <m:r>
          <w:rPr>
            <w:rFonts w:ascii="Cambria Math" w:hAnsi="Cambria Math"/>
          </w:rPr>
          <m:t>n</m:t>
        </m:r>
      </m:oMath>
      <w:r>
        <w:t xml:space="preserve"> possible levels; however, </w:t>
      </w:r>
      <m:oMath>
        <m:r>
          <w:rPr>
            <w:rFonts w:ascii="Cambria Math" w:hAnsi="Cambria Math"/>
          </w:rPr>
          <m:t>n</m:t>
        </m:r>
        <m:r>
          <m:rPr>
            <m:sty m:val="p"/>
          </m:rPr>
          <w:rPr>
            <w:rFonts w:ascii="Cambria Math" w:hAnsi="Cambria Math"/>
          </w:rPr>
          <m:t>-</m:t>
        </m:r>
        <m:r>
          <w:rPr>
            <w:rFonts w:ascii="Cambria Math" w:hAnsi="Cambria Math"/>
          </w:rPr>
          <m:t>1</m:t>
        </m:r>
      </m:oMath>
      <w:r>
        <w:t xml:space="preserve"> dummy variables encode the same amount of information. For example, consider our fruit categorical variable {“apple”, “orange”, “grape”}. We can separate this into an </w:t>
      </w:r>
      <w:r>
        <w:rPr>
          <w:rStyle w:val="VerbatimChar"/>
        </w:rPr>
        <w:t>apple</w:t>
      </w:r>
      <w:r>
        <w:t xml:space="preserve"> dummy variable that is 1 if the fruit is “apple” and 0 otherwise and an </w:t>
      </w:r>
      <w:r>
        <w:rPr>
          <w:rStyle w:val="VerbatimChar"/>
        </w:rPr>
        <w:t>orange</w:t>
      </w:r>
      <w:r>
        <w:t xml:space="preserve"> dummy variable that is 1 if the fruit is “orange” and 0 otherwise. If both </w:t>
      </w:r>
      <w:r>
        <w:rPr>
          <w:rStyle w:val="VerbatimChar"/>
        </w:rPr>
        <w:t>apple</w:t>
      </w:r>
      <w:r>
        <w:t xml:space="preserve"> and </w:t>
      </w:r>
      <w:r>
        <w:rPr>
          <w:rStyle w:val="VerbatimChar"/>
        </w:rPr>
        <w:t>orange</w:t>
      </w:r>
      <w:r>
        <w:t xml:space="preserve"> is 0, then we know that the fruit must be “grape” which makes creating an explicit </w:t>
      </w:r>
      <w:r>
        <w:rPr>
          <w:rStyle w:val="VerbatimChar"/>
        </w:rPr>
        <w:t>grape</w:t>
      </w:r>
      <w:r>
        <w:t xml:space="preserve"> variable redundant and can introduce issues of perfect multicollinearity.</w:t>
      </w:r>
    </w:p>
    <w:p w14:paraId="36B281AE" w14:textId="77777777" w:rsidR="00451559" w:rsidRDefault="00000000">
      <w:pPr>
        <w:pStyle w:val="Heading2"/>
      </w:pPr>
      <w:bookmarkStart w:id="4" w:name="_Toc179854204"/>
      <w:bookmarkStart w:id="5" w:name="variable-types-as-r-classes"/>
      <w:bookmarkEnd w:id="3"/>
      <w:r>
        <w:t>Variable types as R classes</w:t>
      </w:r>
      <w:bookmarkEnd w:id="4"/>
    </w:p>
    <w:p w14:paraId="7925D25D" w14:textId="77777777" w:rsidR="00451559" w:rsidRDefault="00000000">
      <w:pPr>
        <w:pStyle w:val="FirstParagraph"/>
      </w:pPr>
      <w:r>
        <w:t>These three types of variables: quantitative, nominal, and ordered are represented in R as different classes of vector. Quantitative variables should be represented by the numeric class, nominal variables by the factor class, and ordinal variable by a combination of the ordered and factor classes.</w:t>
      </w:r>
    </w:p>
    <w:p w14:paraId="3B04380A" w14:textId="77777777" w:rsidR="00451559" w:rsidRDefault="00000000">
      <w:pPr>
        <w:pStyle w:val="BodyText"/>
      </w:pPr>
      <w:r>
        <w:t xml:space="preserve">$ has 25 different types of vectors at its lowest level, most relevant here are </w:t>
      </w:r>
      <w:r>
        <w:rPr>
          <w:rStyle w:val="VerbatimChar"/>
        </w:rPr>
        <w:t>integer</w:t>
      </w:r>
      <w:r>
        <w:t xml:space="preserve">, </w:t>
      </w:r>
      <w:r>
        <w:rPr>
          <w:rStyle w:val="VerbatimChar"/>
        </w:rPr>
        <w:t>double</w:t>
      </w:r>
      <w:r>
        <w:t xml:space="preserve">, and </w:t>
      </w:r>
      <w:r>
        <w:rPr>
          <w:rStyle w:val="VerbatimChar"/>
        </w:rPr>
        <w:t>character</w:t>
      </w:r>
      <w:r>
        <w:t xml:space="preserve"> (</w:t>
      </w:r>
      <w:r>
        <w:rPr>
          <w:i/>
          <w:iCs/>
        </w:rPr>
        <w:t>Advanced R, Second Edition</w:t>
      </w:r>
      <w:r>
        <w:t xml:space="preserve">, 2019). You may notice that </w:t>
      </w:r>
      <w:r>
        <w:rPr>
          <w:rStyle w:val="VerbatimChar"/>
        </w:rPr>
        <w:t>factor</w:t>
      </w:r>
      <w:r>
        <w:t xml:space="preserve"> is not included here, that is because </w:t>
      </w:r>
      <w:r>
        <w:rPr>
          <w:rStyle w:val="VerbatimChar"/>
        </w:rPr>
        <w:t>factor</w:t>
      </w:r>
      <w:r>
        <w:t xml:space="preserve"> isn’t actually implemented as a low level vector type, rather it is implemented via a </w:t>
      </w:r>
      <w:r>
        <w:rPr>
          <w:rStyle w:val="VerbatimChar"/>
        </w:rPr>
        <w:t>integer</w:t>
      </w:r>
      <w:r>
        <w:t xml:space="preserve"> vector and </w:t>
      </w:r>
      <w:r>
        <w:rPr>
          <w:rStyle w:val="VerbatimChar"/>
        </w:rPr>
        <w:t>character</w:t>
      </w:r>
      <w:r>
        <w:t xml:space="preserve"> vector. A </w:t>
      </w:r>
      <w:r>
        <w:rPr>
          <w:rStyle w:val="VerbatimChar"/>
        </w:rPr>
        <w:t>factor</w:t>
      </w:r>
      <w:r>
        <w:t xml:space="preserve"> stores its data as an </w:t>
      </w:r>
      <w:r>
        <w:rPr>
          <w:rStyle w:val="VerbatimChar"/>
        </w:rPr>
        <w:t>integer</w:t>
      </w:r>
      <w:r>
        <w:t xml:space="preserve"> vector but also includes an attribute called </w:t>
      </w:r>
      <w:r>
        <w:rPr>
          <w:rStyle w:val="VerbatimChar"/>
        </w:rPr>
        <w:t>levels</w:t>
      </w:r>
      <w:r>
        <w:t xml:space="preserve"> This </w:t>
      </w:r>
      <w:r>
        <w:rPr>
          <w:rStyle w:val="VerbatimChar"/>
        </w:rPr>
        <w:t>levels</w:t>
      </w:r>
      <w:r>
        <w:t xml:space="preserve"> attribute is a </w:t>
      </w:r>
      <w:r>
        <w:rPr>
          <w:rStyle w:val="VerbatimChar"/>
        </w:rPr>
        <w:t>character</w:t>
      </w:r>
      <w:r>
        <w:t xml:space="preserve"> vector representing the sample space of your categorical variable. Unless the factor is </w:t>
      </w:r>
      <w:r>
        <w:rPr>
          <w:rStyle w:val="VerbatimChar"/>
        </w:rPr>
        <w:t>ordered</w:t>
      </w:r>
      <w:r>
        <w:t xml:space="preserve">, the integers do </w:t>
      </w:r>
      <w:r>
        <w:rPr>
          <w:b/>
          <w:bCs/>
        </w:rPr>
        <w:t>NOT</w:t>
      </w:r>
      <w:r>
        <w:t xml:space="preserve"> store or intend any meaning as a number. They are only stored as </w:t>
      </w:r>
      <w:r>
        <w:rPr>
          <w:rStyle w:val="VerbatimChar"/>
        </w:rPr>
        <w:t>integer</w:t>
      </w:r>
      <w:r>
        <w:t xml:space="preserve"> because it is very space efficient to do so. Adding </w:t>
      </w:r>
      <w:r>
        <w:rPr>
          <w:rStyle w:val="VerbatimChar"/>
        </w:rPr>
        <w:t>ordered</w:t>
      </w:r>
      <w:r>
        <w:t xml:space="preserve"> as a class to a factor, usually by setting </w:t>
      </w:r>
      <w:r>
        <w:rPr>
          <w:rStyle w:val="VerbatimChar"/>
        </w:rPr>
        <w:t>ordered = TRUE</w:t>
      </w:r>
      <w:r>
        <w:t xml:space="preserve"> when defining a factor just adds </w:t>
      </w:r>
      <w:r>
        <w:rPr>
          <w:rStyle w:val="VerbatimChar"/>
        </w:rPr>
        <w:t>ordered</w:t>
      </w:r>
      <w:r>
        <w:t xml:space="preserve"> as a class but doesn’t do anything else to the underlying implementation.</w:t>
      </w:r>
    </w:p>
    <w:p w14:paraId="2BE6B405" w14:textId="77777777" w:rsidR="00451559" w:rsidRDefault="00000000">
      <w:pPr>
        <w:pStyle w:val="BodyText"/>
      </w:pPr>
      <w:r>
        <w:lastRenderedPageBreak/>
        <w:t xml:space="preserve">Let’s take at this using </w:t>
      </w:r>
      <w:r>
        <w:rPr>
          <w:rStyle w:val="VerbatimChar"/>
        </w:rPr>
        <w:t>iris$Species</w:t>
      </w:r>
      <w:r>
        <w:t>.</w:t>
      </w:r>
    </w:p>
    <w:p w14:paraId="4C94FC3B" w14:textId="77777777" w:rsidR="00451559" w:rsidRDefault="00000000">
      <w:pPr>
        <w:pStyle w:val="SourceCode"/>
      </w:pPr>
      <w:r>
        <w:rPr>
          <w:rStyle w:val="CommentTok"/>
        </w:rPr>
        <w:t># Taking a subset for readability</w:t>
      </w:r>
      <w:r>
        <w:br/>
      </w:r>
      <w:r>
        <w:rPr>
          <w:rStyle w:val="NormalTok"/>
        </w:rPr>
        <w:t xml:space="preserve">iris_subset </w:t>
      </w:r>
      <w:r>
        <w:rPr>
          <w:rStyle w:val="OtherTok"/>
        </w:rPr>
        <w:t>&lt;-</w:t>
      </w:r>
      <w:r>
        <w:rPr>
          <w:rStyle w:val="NormalTok"/>
        </w:rPr>
        <w:t xml:space="preserve"> iris[</w:t>
      </w:r>
      <w:r>
        <w:rPr>
          <w:rStyle w:val="FunctionTok"/>
        </w:rPr>
        <w:t>sample</w:t>
      </w:r>
      <w:r>
        <w:rPr>
          <w:rStyle w:val="NormalTok"/>
        </w:rPr>
        <w:t>(</w:t>
      </w:r>
      <w:r>
        <w:rPr>
          <w:rStyle w:val="FunctionTok"/>
        </w:rPr>
        <w:t>seq_len</w:t>
      </w:r>
      <w:r>
        <w:rPr>
          <w:rStyle w:val="NormalTok"/>
        </w:rPr>
        <w:t>(</w:t>
      </w:r>
      <w:r>
        <w:rPr>
          <w:rStyle w:val="FunctionTok"/>
        </w:rPr>
        <w:t>nrow</w:t>
      </w:r>
      <w:r>
        <w:rPr>
          <w:rStyle w:val="NormalTok"/>
        </w:rPr>
        <w:t xml:space="preserve">(iris)), </w:t>
      </w:r>
      <w:r>
        <w:rPr>
          <w:rStyle w:val="DecValTok"/>
        </w:rPr>
        <w:t>20</w:t>
      </w:r>
      <w:r>
        <w:rPr>
          <w:rStyle w:val="NormalTok"/>
        </w:rPr>
        <w:t>), ]</w:t>
      </w:r>
      <w:r>
        <w:br/>
      </w:r>
      <w:r>
        <w:rPr>
          <w:rStyle w:val="NormalTok"/>
        </w:rPr>
        <w:t>iris_subset</w:t>
      </w:r>
      <w:r>
        <w:rPr>
          <w:rStyle w:val="SpecialCharTok"/>
        </w:rPr>
        <w:t>$</w:t>
      </w:r>
      <w:r>
        <w:rPr>
          <w:rStyle w:val="NormalTok"/>
        </w:rPr>
        <w:t>Species</w:t>
      </w:r>
    </w:p>
    <w:p w14:paraId="0A9D4A2A" w14:textId="77777777" w:rsidR="00451559" w:rsidRDefault="00000000">
      <w:pPr>
        <w:pStyle w:val="SourceCode"/>
      </w:pPr>
      <w:r>
        <w:rPr>
          <w:rStyle w:val="VerbatimChar"/>
        </w:rPr>
        <w:t xml:space="preserve">##  [1] versicolor setosa     virginica  versicolor virginica  setosa    </w:t>
      </w:r>
      <w:r>
        <w:br/>
      </w:r>
      <w:r>
        <w:rPr>
          <w:rStyle w:val="VerbatimChar"/>
        </w:rPr>
        <w:t xml:space="preserve">##  [7] versicolor setosa     versicolor setosa     virginica  virginica </w:t>
      </w:r>
      <w:r>
        <w:br/>
      </w:r>
      <w:r>
        <w:rPr>
          <w:rStyle w:val="VerbatimChar"/>
        </w:rPr>
        <w:t>## [13] virginica  versicolor virginica  versicolor setosa     versicolor</w:t>
      </w:r>
      <w:r>
        <w:br/>
      </w:r>
      <w:r>
        <w:rPr>
          <w:rStyle w:val="VerbatimChar"/>
        </w:rPr>
        <w:t>## [19] virginica  versicolor</w:t>
      </w:r>
      <w:r>
        <w:br/>
      </w:r>
      <w:r>
        <w:rPr>
          <w:rStyle w:val="VerbatimChar"/>
        </w:rPr>
        <w:t>## Levels: setosa versicolor virginica</w:t>
      </w:r>
    </w:p>
    <w:p w14:paraId="4F32E1DB" w14:textId="77777777" w:rsidR="00451559" w:rsidRDefault="00000000">
      <w:pPr>
        <w:pStyle w:val="FirstParagraph"/>
      </w:pPr>
      <w:r>
        <w:t xml:space="preserve">The actual values of </w:t>
      </w:r>
      <w:r>
        <w:rPr>
          <w:rStyle w:val="VerbatimChar"/>
        </w:rPr>
        <w:t>Species</w:t>
      </w:r>
      <w:r>
        <w:t xml:space="preserve"> are stored as the </w:t>
      </w:r>
      <w:r>
        <w:rPr>
          <w:rStyle w:val="VerbatimChar"/>
        </w:rPr>
        <w:t>integer</w:t>
      </w:r>
      <w:r>
        <w:t xml:space="preserve"> vector:</w:t>
      </w:r>
    </w:p>
    <w:p w14:paraId="6E0F7C07" w14:textId="77777777" w:rsidR="00451559" w:rsidRDefault="00000000">
      <w:pPr>
        <w:pStyle w:val="SourceCode"/>
      </w:pPr>
      <w:r>
        <w:rPr>
          <w:rStyle w:val="FunctionTok"/>
        </w:rPr>
        <w:t>typeof</w:t>
      </w:r>
      <w:r>
        <w:rPr>
          <w:rStyle w:val="NormalTok"/>
        </w:rPr>
        <w:t>(iris_subset</w:t>
      </w:r>
      <w:r>
        <w:rPr>
          <w:rStyle w:val="SpecialCharTok"/>
        </w:rPr>
        <w:t>$</w:t>
      </w:r>
      <w:r>
        <w:rPr>
          <w:rStyle w:val="NormalTok"/>
        </w:rPr>
        <w:t>Species)</w:t>
      </w:r>
    </w:p>
    <w:p w14:paraId="631600D7" w14:textId="77777777" w:rsidR="00451559" w:rsidRDefault="00000000">
      <w:pPr>
        <w:pStyle w:val="SourceCode"/>
      </w:pPr>
      <w:r>
        <w:rPr>
          <w:rStyle w:val="VerbatimChar"/>
        </w:rPr>
        <w:t>## [1] "integer"</w:t>
      </w:r>
    </w:p>
    <w:p w14:paraId="5E2B3250" w14:textId="77777777" w:rsidR="00451559" w:rsidRDefault="00000000">
      <w:pPr>
        <w:pStyle w:val="SourceCode"/>
      </w:pPr>
      <w:r>
        <w:rPr>
          <w:rStyle w:val="FunctionTok"/>
        </w:rPr>
        <w:t>unclass</w:t>
      </w:r>
      <w:r>
        <w:rPr>
          <w:rStyle w:val="NormalTok"/>
        </w:rPr>
        <w:t>(iris_subset</w:t>
      </w:r>
      <w:r>
        <w:rPr>
          <w:rStyle w:val="SpecialCharTok"/>
        </w:rPr>
        <w:t>$</w:t>
      </w:r>
      <w:r>
        <w:rPr>
          <w:rStyle w:val="NormalTok"/>
        </w:rPr>
        <w:t>Species)</w:t>
      </w:r>
    </w:p>
    <w:p w14:paraId="3A360AB8" w14:textId="77777777" w:rsidR="00451559" w:rsidRDefault="00000000">
      <w:pPr>
        <w:pStyle w:val="SourceCode"/>
      </w:pPr>
      <w:r>
        <w:rPr>
          <w:rStyle w:val="VerbatimChar"/>
        </w:rPr>
        <w:t>##  [1] 2 1 3 2 3 1 2 1 2 1 3 3 3 2 3 2 1 2 3 2</w:t>
      </w:r>
      <w:r>
        <w:br/>
      </w:r>
      <w:r>
        <w:rPr>
          <w:rStyle w:val="VerbatimChar"/>
        </w:rPr>
        <w:t>## attr(,"levels")</w:t>
      </w:r>
      <w:r>
        <w:br/>
      </w:r>
      <w:r>
        <w:rPr>
          <w:rStyle w:val="VerbatimChar"/>
        </w:rPr>
        <w:t>## [1] "setosa"     "versicolor" "virginica"</w:t>
      </w:r>
    </w:p>
    <w:p w14:paraId="4645FEA6" w14:textId="77777777" w:rsidR="00451559" w:rsidRDefault="00000000">
      <w:pPr>
        <w:pStyle w:val="FirstParagraph"/>
      </w:pPr>
      <w:r>
        <w:t xml:space="preserve">And the levels are stored as the </w:t>
      </w:r>
      <w:r>
        <w:rPr>
          <w:rStyle w:val="VerbatimChar"/>
        </w:rPr>
        <w:t>character</w:t>
      </w:r>
      <w:r>
        <w:t xml:space="preserve"> vector:</w:t>
      </w:r>
    </w:p>
    <w:p w14:paraId="0646FCED" w14:textId="77777777" w:rsidR="00451559" w:rsidRDefault="00000000">
      <w:pPr>
        <w:pStyle w:val="SourceCode"/>
      </w:pPr>
      <w:r>
        <w:rPr>
          <w:rStyle w:val="FunctionTok"/>
        </w:rPr>
        <w:t>levels</w:t>
      </w:r>
      <w:r>
        <w:rPr>
          <w:rStyle w:val="NormalTok"/>
        </w:rPr>
        <w:t>(iris</w:t>
      </w:r>
      <w:r>
        <w:rPr>
          <w:rStyle w:val="SpecialCharTok"/>
        </w:rPr>
        <w:t>$</w:t>
      </w:r>
      <w:r>
        <w:rPr>
          <w:rStyle w:val="NormalTok"/>
        </w:rPr>
        <w:t>Species)</w:t>
      </w:r>
    </w:p>
    <w:p w14:paraId="6C61C2AC" w14:textId="77777777" w:rsidR="00451559" w:rsidRDefault="00000000">
      <w:pPr>
        <w:pStyle w:val="SourceCode"/>
      </w:pPr>
      <w:r>
        <w:rPr>
          <w:rStyle w:val="VerbatimChar"/>
        </w:rPr>
        <w:t>## [1] "setosa"     "versicolor" "virginica"</w:t>
      </w:r>
    </w:p>
    <w:p w14:paraId="7D76319F" w14:textId="77777777" w:rsidR="00451559" w:rsidRDefault="00000000">
      <w:pPr>
        <w:pStyle w:val="FirstParagraph"/>
      </w:pPr>
      <w:r>
        <w:t xml:space="preserve">This mapping means that all values of 1 correspond to “setosa”, 2 corresponds to “versicolor”, and 3 corresponds to “virginica”. Converting this into an </w:t>
      </w:r>
      <w:r>
        <w:rPr>
          <w:rStyle w:val="VerbatimChar"/>
        </w:rPr>
        <w:t>ordered</w:t>
      </w:r>
      <w:r>
        <w:t xml:space="preserve"> factor is simple (although I recommend being more explicit with your ordering).</w:t>
      </w:r>
    </w:p>
    <w:p w14:paraId="3A5AAB9B" w14:textId="77777777" w:rsidR="00451559" w:rsidRDefault="00000000">
      <w:pPr>
        <w:pStyle w:val="SourceCode"/>
      </w:pPr>
      <w:r>
        <w:rPr>
          <w:rStyle w:val="FunctionTok"/>
        </w:rPr>
        <w:t>as.ordered</w:t>
      </w:r>
      <w:r>
        <w:rPr>
          <w:rStyle w:val="NormalTok"/>
        </w:rPr>
        <w:t>(iris_subset</w:t>
      </w:r>
      <w:r>
        <w:rPr>
          <w:rStyle w:val="SpecialCharTok"/>
        </w:rPr>
        <w:t>$</w:t>
      </w:r>
      <w:r>
        <w:rPr>
          <w:rStyle w:val="NormalTok"/>
        </w:rPr>
        <w:t>Species)</w:t>
      </w:r>
    </w:p>
    <w:p w14:paraId="4376231D" w14:textId="77777777" w:rsidR="00451559" w:rsidRDefault="00000000">
      <w:pPr>
        <w:pStyle w:val="SourceCode"/>
      </w:pPr>
      <w:r>
        <w:rPr>
          <w:rStyle w:val="VerbatimChar"/>
        </w:rPr>
        <w:t xml:space="preserve">##  [1] versicolor setosa     virginica  versicolor virginica  setosa    </w:t>
      </w:r>
      <w:r>
        <w:br/>
      </w:r>
      <w:r>
        <w:rPr>
          <w:rStyle w:val="VerbatimChar"/>
        </w:rPr>
        <w:t xml:space="preserve">##  [7] versicolor setosa     versicolor setosa     virginica  virginica </w:t>
      </w:r>
      <w:r>
        <w:br/>
      </w:r>
      <w:r>
        <w:rPr>
          <w:rStyle w:val="VerbatimChar"/>
        </w:rPr>
        <w:t>## [13] virginica  versicolor virginica  versicolor setosa     versicolor</w:t>
      </w:r>
      <w:r>
        <w:br/>
      </w:r>
      <w:r>
        <w:rPr>
          <w:rStyle w:val="VerbatimChar"/>
        </w:rPr>
        <w:t>## [19] virginica  versicolor</w:t>
      </w:r>
      <w:r>
        <w:br/>
      </w:r>
      <w:r>
        <w:rPr>
          <w:rStyle w:val="VerbatimChar"/>
        </w:rPr>
        <w:t>## Levels: setosa &lt; versicolor &lt; virginica</w:t>
      </w:r>
    </w:p>
    <w:p w14:paraId="262DE627" w14:textId="77777777" w:rsidR="00451559" w:rsidRDefault="00000000">
      <w:pPr>
        <w:pStyle w:val="FirstParagraph"/>
      </w:pPr>
      <w:r>
        <w:t xml:space="preserve">Here, we see the only difference in presentation is that the levels now use </w:t>
      </w:r>
      <w:r>
        <w:rPr>
          <w:rStyle w:val="VerbatimChar"/>
        </w:rPr>
        <w:t>&lt;</w:t>
      </w:r>
      <w:r>
        <w:t xml:space="preserve"> instead of </w:t>
      </w:r>
      <w:r>
        <w:rPr>
          <w:rStyle w:val="VerbatimChar"/>
        </w:rPr>
        <w:t>,</w:t>
      </w:r>
      <w:r>
        <w:t xml:space="preserve"> as the delimiter which represents which levels are greater than which. R the language doesn’t treat these variables differently, again the only difference is the addition of the </w:t>
      </w:r>
      <w:r>
        <w:rPr>
          <w:rStyle w:val="VerbatimChar"/>
        </w:rPr>
        <w:t>ordered</w:t>
      </w:r>
      <w:r>
        <w:t xml:space="preserve"> class.</w:t>
      </w:r>
    </w:p>
    <w:p w14:paraId="49E33F1C" w14:textId="77777777" w:rsidR="00451559" w:rsidRDefault="00000000">
      <w:pPr>
        <w:pStyle w:val="SourceCode"/>
      </w:pPr>
      <w:r>
        <w:rPr>
          <w:rStyle w:val="FunctionTok"/>
        </w:rPr>
        <w:t>attributes</w:t>
      </w:r>
      <w:r>
        <w:rPr>
          <w:rStyle w:val="NormalTok"/>
        </w:rPr>
        <w:t>(iris_subset</w:t>
      </w:r>
      <w:r>
        <w:rPr>
          <w:rStyle w:val="SpecialCharTok"/>
        </w:rPr>
        <w:t>$</w:t>
      </w:r>
      <w:r>
        <w:rPr>
          <w:rStyle w:val="NormalTok"/>
        </w:rPr>
        <w:t>Species)</w:t>
      </w:r>
    </w:p>
    <w:p w14:paraId="2DF8DFF4" w14:textId="77777777" w:rsidR="00451559" w:rsidRDefault="00000000">
      <w:pPr>
        <w:pStyle w:val="SourceCode"/>
      </w:pPr>
      <w:r>
        <w:rPr>
          <w:rStyle w:val="VerbatimChar"/>
        </w:rPr>
        <w:t>## $levels</w:t>
      </w:r>
      <w:r>
        <w:br/>
      </w:r>
      <w:r>
        <w:rPr>
          <w:rStyle w:val="VerbatimChar"/>
        </w:rPr>
        <w:t xml:space="preserve">## [1] "setosa"     "versicolor" "virginica" </w:t>
      </w:r>
      <w:r>
        <w:br/>
      </w:r>
      <w:r>
        <w:rPr>
          <w:rStyle w:val="VerbatimChar"/>
        </w:rPr>
        <w:t xml:space="preserve">## </w:t>
      </w:r>
      <w:r>
        <w:br/>
      </w:r>
      <w:r>
        <w:rPr>
          <w:rStyle w:val="VerbatimChar"/>
        </w:rPr>
        <w:lastRenderedPageBreak/>
        <w:t>## $class</w:t>
      </w:r>
      <w:r>
        <w:br/>
      </w:r>
      <w:r>
        <w:rPr>
          <w:rStyle w:val="VerbatimChar"/>
        </w:rPr>
        <w:t>## [1] "factor"</w:t>
      </w:r>
    </w:p>
    <w:p w14:paraId="3FB451C2" w14:textId="77777777" w:rsidR="00451559" w:rsidRDefault="00000000">
      <w:pPr>
        <w:pStyle w:val="SourceCode"/>
      </w:pPr>
      <w:r>
        <w:rPr>
          <w:rStyle w:val="FunctionTok"/>
        </w:rPr>
        <w:t>attributes</w:t>
      </w:r>
      <w:r>
        <w:rPr>
          <w:rStyle w:val="NormalTok"/>
        </w:rPr>
        <w:t>(</w:t>
      </w:r>
      <w:r>
        <w:rPr>
          <w:rStyle w:val="FunctionTok"/>
        </w:rPr>
        <w:t>as.ordered</w:t>
      </w:r>
      <w:r>
        <w:rPr>
          <w:rStyle w:val="NormalTok"/>
        </w:rPr>
        <w:t>(iris_subset</w:t>
      </w:r>
      <w:r>
        <w:rPr>
          <w:rStyle w:val="SpecialCharTok"/>
        </w:rPr>
        <w:t>$</w:t>
      </w:r>
      <w:r>
        <w:rPr>
          <w:rStyle w:val="NormalTok"/>
        </w:rPr>
        <w:t>Species))</w:t>
      </w:r>
    </w:p>
    <w:p w14:paraId="03B14936" w14:textId="77777777" w:rsidR="00451559" w:rsidRDefault="00000000">
      <w:pPr>
        <w:pStyle w:val="SourceCode"/>
      </w:pPr>
      <w:r>
        <w:rPr>
          <w:rStyle w:val="VerbatimChar"/>
        </w:rPr>
        <w:t>## $levels</w:t>
      </w:r>
      <w:r>
        <w:br/>
      </w:r>
      <w:r>
        <w:rPr>
          <w:rStyle w:val="VerbatimChar"/>
        </w:rPr>
        <w:t xml:space="preserve">## [1] "setosa"     "versicolor" "virginica" </w:t>
      </w:r>
      <w:r>
        <w:br/>
      </w:r>
      <w:r>
        <w:rPr>
          <w:rStyle w:val="VerbatimChar"/>
        </w:rPr>
        <w:t xml:space="preserve">## </w:t>
      </w:r>
      <w:r>
        <w:br/>
      </w:r>
      <w:r>
        <w:rPr>
          <w:rStyle w:val="VerbatimChar"/>
        </w:rPr>
        <w:t>## $class</w:t>
      </w:r>
      <w:r>
        <w:br/>
      </w:r>
      <w:r>
        <w:rPr>
          <w:rStyle w:val="VerbatimChar"/>
        </w:rPr>
        <w:t>## [1] "ordered" "factor"</w:t>
      </w:r>
    </w:p>
    <w:p w14:paraId="435245E7" w14:textId="77777777" w:rsidR="00451559" w:rsidRDefault="00000000">
      <w:pPr>
        <w:pStyle w:val="FirstParagraph"/>
      </w:pPr>
      <w:r>
        <w:t xml:space="preserve">This additional class is used by modelling packages to differentiate between nominal and ordered categorical variables and to apply different methods to these variables. Consider the most common method for fitting linear models: </w:t>
      </w:r>
      <w:r>
        <w:rPr>
          <w:rStyle w:val="VerbatimChar"/>
        </w:rPr>
        <w:t>stats::lm</w:t>
      </w:r>
      <w:r>
        <w:t xml:space="preserve">. When given a plain </w:t>
      </w:r>
      <w:r>
        <w:rPr>
          <w:rStyle w:val="VerbatimChar"/>
        </w:rPr>
        <w:t>factor</w:t>
      </w:r>
      <w:r>
        <w:t xml:space="preserve"> as a covariate, </w:t>
      </w:r>
      <w:r>
        <w:rPr>
          <w:rStyle w:val="VerbatimChar"/>
        </w:rPr>
        <w:t>stats::lm</w:t>
      </w:r>
      <w:r>
        <w:t xml:space="preserve"> creates </w:t>
      </w:r>
      <m:oMath>
        <m:sSub>
          <m:sSubPr>
            <m:ctrlPr>
              <w:rPr>
                <w:rFonts w:ascii="Cambria Math" w:hAnsi="Cambria Math"/>
              </w:rPr>
            </m:ctrlPr>
          </m:sSubPr>
          <m:e>
            <m:r>
              <w:rPr>
                <w:rFonts w:ascii="Cambria Math" w:hAnsi="Cambria Math"/>
              </w:rPr>
              <m:t>n</m:t>
            </m:r>
          </m:e>
          <m:sub>
            <m:r>
              <w:rPr>
                <w:rFonts w:ascii="Cambria Math" w:hAnsi="Cambria Math"/>
              </w:rPr>
              <m:t>factor</m:t>
            </m:r>
            <m:r>
              <m:rPr>
                <m:sty m:val="p"/>
              </m:rPr>
              <w:rPr>
                <w:rFonts w:ascii="Cambria Math" w:hAnsi="Cambria Math"/>
              </w:rPr>
              <m:t>_</m:t>
            </m:r>
            <m:r>
              <w:rPr>
                <w:rFonts w:ascii="Cambria Math" w:hAnsi="Cambria Math"/>
              </w:rPr>
              <m:t>levels</m:t>
            </m:r>
          </m:sub>
        </m:sSub>
        <m:r>
          <m:rPr>
            <m:sty m:val="p"/>
          </m:rPr>
          <w:rPr>
            <w:rFonts w:ascii="Cambria Math" w:hAnsi="Cambria Math"/>
          </w:rPr>
          <m:t>-</m:t>
        </m:r>
        <m:r>
          <w:rPr>
            <w:rFonts w:ascii="Cambria Math" w:hAnsi="Cambria Math"/>
          </w:rPr>
          <m:t>1</m:t>
        </m:r>
      </m:oMath>
      <w:r>
        <w:t xml:space="preserve"> dummy variables and runs the model treating these dummy variable as if they were quantitative. However, if you pass an </w:t>
      </w:r>
      <w:r>
        <w:rPr>
          <w:rStyle w:val="VerbatimChar"/>
        </w:rPr>
        <w:t>ordered factor</w:t>
      </w:r>
      <w:r>
        <w:t xml:space="preserve"> as a covariate, then </w:t>
      </w:r>
      <w:r>
        <w:rPr>
          <w:rStyle w:val="VerbatimChar"/>
        </w:rPr>
        <w:t>stats::lm</w:t>
      </w:r>
      <w:r>
        <w:t xml:space="preserve"> will treat the variable as a polynomial model with </w:t>
      </w:r>
      <m:oMath>
        <m:sSub>
          <m:sSubPr>
            <m:ctrlPr>
              <w:rPr>
                <w:rFonts w:ascii="Cambria Math" w:hAnsi="Cambria Math"/>
              </w:rPr>
            </m:ctrlPr>
          </m:sSubPr>
          <m:e>
            <m:r>
              <w:rPr>
                <w:rFonts w:ascii="Cambria Math" w:hAnsi="Cambria Math"/>
              </w:rPr>
              <m:t>n</m:t>
            </m:r>
          </m:e>
          <m:sub>
            <m:r>
              <w:rPr>
                <w:rFonts w:ascii="Cambria Math" w:hAnsi="Cambria Math"/>
              </w:rPr>
              <m:t>factor</m:t>
            </m:r>
            <m:r>
              <m:rPr>
                <m:sty m:val="p"/>
              </m:rPr>
              <w:rPr>
                <w:rFonts w:ascii="Cambria Math" w:hAnsi="Cambria Math"/>
              </w:rPr>
              <m:t>_</m:t>
            </m:r>
            <m:r>
              <w:rPr>
                <w:rFonts w:ascii="Cambria Math" w:hAnsi="Cambria Math"/>
              </w:rPr>
              <m:t>levels</m:t>
            </m:r>
          </m:sub>
        </m:sSub>
        <m:r>
          <m:rPr>
            <m:sty m:val="p"/>
          </m:rPr>
          <w:rPr>
            <w:rFonts w:ascii="Cambria Math" w:hAnsi="Cambria Math"/>
          </w:rPr>
          <m:t>-</m:t>
        </m:r>
        <m:r>
          <w:rPr>
            <w:rFonts w:ascii="Cambria Math" w:hAnsi="Cambria Math"/>
          </w:rPr>
          <m:t>1</m:t>
        </m:r>
      </m:oMath>
      <w:r>
        <w:t xml:space="preserve"> degrees. A polynomial model assumes that the levels of the </w:t>
      </w:r>
      <w:r>
        <w:rPr>
          <w:rStyle w:val="VerbatimChar"/>
        </w:rPr>
        <w:t>ordered factor</w:t>
      </w:r>
      <w:r>
        <w:t xml:space="preserve"> are equally spaced and that the space is continuous. The results it presents evaluate how well the relationship between the </w:t>
      </w:r>
      <w:r>
        <w:rPr>
          <w:rStyle w:val="VerbatimChar"/>
        </w:rPr>
        <w:t>ordered factor</w:t>
      </w:r>
      <w:r>
        <w:t xml:space="preserve"> and response variable can be described as linear, quadratic, cubic, etc. This is a choice by the authors of the </w:t>
      </w:r>
      <w:r>
        <w:rPr>
          <w:rStyle w:val="VerbatimChar"/>
        </w:rPr>
        <w:t>stats</w:t>
      </w:r>
      <w:r>
        <w:t xml:space="preserve"> package on how to handle </w:t>
      </w:r>
      <w:r>
        <w:rPr>
          <w:rStyle w:val="VerbatimChar"/>
        </w:rPr>
        <w:t>ordered factor</w:t>
      </w:r>
      <w:r>
        <w:t xml:space="preserve"> covariates and the exact way that any modelling package handles these variables can differ. Treating the categorical variable as a polynomial model isn’t better or worse than treating it as dummies, it is just important that you select the appropriate method for your data and intention.</w:t>
      </w:r>
    </w:p>
    <w:p w14:paraId="46508BFB" w14:textId="77777777" w:rsidR="00451559" w:rsidRDefault="00000000">
      <w:pPr>
        <w:pStyle w:val="BodyText"/>
      </w:pPr>
      <w:r>
        <w:t xml:space="preserve">It can be confusing to think of a plain </w:t>
      </w:r>
      <w:r>
        <w:rPr>
          <w:rStyle w:val="VerbatimChar"/>
        </w:rPr>
        <w:t>factor</w:t>
      </w:r>
      <w:r>
        <w:t xml:space="preserve"> as unordered because the order that the </w:t>
      </w:r>
      <w:r>
        <w:rPr>
          <w:rStyle w:val="VerbatimChar"/>
        </w:rPr>
        <w:t>levels</w:t>
      </w:r>
      <w:r>
        <w:t xml:space="preserve"> attribute is defined as can still have a practical meaning even if it doesn’t have a statistical or mathematical one. For example, suppose we want to sort a dataset or plot such that certain values of a categorical variable appear first. We aren’t implying that any level is greater or less than the other, we just want our data to appear a certain way. A simple way to do this would be to adjust the </w:t>
      </w:r>
      <w:r>
        <w:rPr>
          <w:rStyle w:val="VerbatimChar"/>
        </w:rPr>
        <w:t>levels</w:t>
      </w:r>
      <w:r>
        <w:t xml:space="preserve"> such that the values we want to see first are first in the actual </w:t>
      </w:r>
      <w:r>
        <w:rPr>
          <w:rStyle w:val="VerbatimChar"/>
        </w:rPr>
        <w:t>levels</w:t>
      </w:r>
      <w:r>
        <w:t xml:space="preserve"> attribute character vector. The first value in the </w:t>
      </w:r>
      <w:r>
        <w:rPr>
          <w:rStyle w:val="VerbatimChar"/>
        </w:rPr>
        <w:t>levels</w:t>
      </w:r>
      <w:r>
        <w:t xml:space="preserve"> attribute is also used when calculating contrasts as the “baseline”. For example, consider our fruit variable: {“apple”, “orange”, “grape”}. If we used this variable in a model and requested contrasts on fruit, then our results would, by default, present the impact of “orange” compared to “apple” and the impact of “grape” compared to “apple”. This doesn’t have any impact in the computation of the model itself but it affects the direct interpretability of the coefficients. However, because we shouldn’t make a variable an </w:t>
      </w:r>
      <w:r>
        <w:rPr>
          <w:rStyle w:val="VerbatimChar"/>
        </w:rPr>
        <w:t>ordered factor</w:t>
      </w:r>
      <w:r>
        <w:t xml:space="preserve"> unless we explicitly want it to be treated as an ordinal, we can instead just change the </w:t>
      </w:r>
      <w:r>
        <w:rPr>
          <w:rStyle w:val="VerbatimChar"/>
        </w:rPr>
        <w:t>level</w:t>
      </w:r>
      <w:r>
        <w:t xml:space="preserve"> attribute. A simple way of doing this would be using </w:t>
      </w:r>
      <w:r>
        <w:rPr>
          <w:rStyle w:val="VerbatimChar"/>
        </w:rPr>
        <w:t>stats::relevel</w:t>
      </w:r>
      <w:r>
        <w:t xml:space="preserve"> or </w:t>
      </w:r>
      <w:r>
        <w:rPr>
          <w:rStyle w:val="VerbatimChar"/>
        </w:rPr>
        <w:t>forcats::fct_relevel</w:t>
      </w:r>
    </w:p>
    <w:p w14:paraId="1B16E697" w14:textId="77777777" w:rsidR="00451559" w:rsidRDefault="00000000">
      <w:pPr>
        <w:pStyle w:val="SourceCode"/>
      </w:pPr>
      <w:r>
        <w:rPr>
          <w:rStyle w:val="NormalTok"/>
        </w:rPr>
        <w:t>iris_subset</w:t>
      </w:r>
      <w:r>
        <w:rPr>
          <w:rStyle w:val="SpecialCharTok"/>
        </w:rPr>
        <w:t>$</w:t>
      </w:r>
      <w:r>
        <w:rPr>
          <w:rStyle w:val="NormalTok"/>
        </w:rPr>
        <w:t>Species</w:t>
      </w:r>
    </w:p>
    <w:p w14:paraId="5898F07E" w14:textId="77777777" w:rsidR="00451559" w:rsidRDefault="00000000">
      <w:pPr>
        <w:pStyle w:val="SourceCode"/>
      </w:pPr>
      <w:r>
        <w:rPr>
          <w:rStyle w:val="VerbatimChar"/>
        </w:rPr>
        <w:t xml:space="preserve">##  [1] versicolor setosa     virginica  versicolor virginica  setosa    </w:t>
      </w:r>
      <w:r>
        <w:br/>
      </w:r>
      <w:r>
        <w:rPr>
          <w:rStyle w:val="VerbatimChar"/>
        </w:rPr>
        <w:t xml:space="preserve">##  [7] versicolor setosa     versicolor setosa     virginica  virginica </w:t>
      </w:r>
      <w:r>
        <w:br/>
      </w:r>
      <w:r>
        <w:rPr>
          <w:rStyle w:val="VerbatimChar"/>
        </w:rPr>
        <w:t>## [13] virginica  versicolor virginica  versicolor setosa     versicolor</w:t>
      </w:r>
      <w:r>
        <w:br/>
      </w:r>
      <w:r>
        <w:rPr>
          <w:rStyle w:val="VerbatimChar"/>
        </w:rPr>
        <w:lastRenderedPageBreak/>
        <w:t>## [19] virginica  versicolor</w:t>
      </w:r>
      <w:r>
        <w:br/>
      </w:r>
      <w:r>
        <w:rPr>
          <w:rStyle w:val="VerbatimChar"/>
        </w:rPr>
        <w:t>## Levels: setosa versicolor virginica</w:t>
      </w:r>
    </w:p>
    <w:p w14:paraId="7E4EF01B" w14:textId="77777777" w:rsidR="00451559" w:rsidRDefault="00000000">
      <w:pPr>
        <w:pStyle w:val="SourceCode"/>
      </w:pPr>
      <w:r>
        <w:rPr>
          <w:rStyle w:val="CommentTok"/>
        </w:rPr>
        <w:t># relevel is great to just set 1 new level at the start</w:t>
      </w:r>
      <w:r>
        <w:br/>
      </w:r>
      <w:r>
        <w:rPr>
          <w:rStyle w:val="FunctionTok"/>
        </w:rPr>
        <w:t>relevel</w:t>
      </w:r>
      <w:r>
        <w:rPr>
          <w:rStyle w:val="NormalTok"/>
        </w:rPr>
        <w:t>(iris_subset</w:t>
      </w:r>
      <w:r>
        <w:rPr>
          <w:rStyle w:val="SpecialCharTok"/>
        </w:rPr>
        <w:t>$</w:t>
      </w:r>
      <w:r>
        <w:rPr>
          <w:rStyle w:val="NormalTok"/>
        </w:rPr>
        <w:t xml:space="preserve">Species, </w:t>
      </w:r>
      <w:r>
        <w:rPr>
          <w:rStyle w:val="StringTok"/>
        </w:rPr>
        <w:t>"virginica"</w:t>
      </w:r>
      <w:r>
        <w:rPr>
          <w:rStyle w:val="NormalTok"/>
        </w:rPr>
        <w:t>)</w:t>
      </w:r>
    </w:p>
    <w:p w14:paraId="355E2FF3" w14:textId="77777777" w:rsidR="00451559" w:rsidRDefault="00000000">
      <w:pPr>
        <w:pStyle w:val="SourceCode"/>
      </w:pPr>
      <w:r>
        <w:rPr>
          <w:rStyle w:val="VerbatimChar"/>
        </w:rPr>
        <w:t xml:space="preserve">##  [1] versicolor setosa     virginica  versicolor virginica  setosa    </w:t>
      </w:r>
      <w:r>
        <w:br/>
      </w:r>
      <w:r>
        <w:rPr>
          <w:rStyle w:val="VerbatimChar"/>
        </w:rPr>
        <w:t xml:space="preserve">##  [7] versicolor setosa     versicolor setosa     virginica  virginica </w:t>
      </w:r>
      <w:r>
        <w:br/>
      </w:r>
      <w:r>
        <w:rPr>
          <w:rStyle w:val="VerbatimChar"/>
        </w:rPr>
        <w:t>## [13] virginica  versicolor virginica  versicolor setosa     versicolor</w:t>
      </w:r>
      <w:r>
        <w:br/>
      </w:r>
      <w:r>
        <w:rPr>
          <w:rStyle w:val="VerbatimChar"/>
        </w:rPr>
        <w:t>## [19] virginica  versicolor</w:t>
      </w:r>
      <w:r>
        <w:br/>
      </w:r>
      <w:r>
        <w:rPr>
          <w:rStyle w:val="VerbatimChar"/>
        </w:rPr>
        <w:t>## Levels: virginica setosa versicolor</w:t>
      </w:r>
    </w:p>
    <w:p w14:paraId="79624594" w14:textId="77777777" w:rsidR="00451559" w:rsidRDefault="00000000">
      <w:pPr>
        <w:pStyle w:val="SourceCode"/>
      </w:pPr>
      <w:r>
        <w:rPr>
          <w:rStyle w:val="CommentTok"/>
        </w:rPr>
        <w:t># fct_relevel is useful for more complex re-ordering operations</w:t>
      </w:r>
      <w:r>
        <w:br/>
      </w:r>
      <w:r>
        <w:rPr>
          <w:rStyle w:val="NormalTok"/>
        </w:rPr>
        <w:t>forcats</w:t>
      </w:r>
      <w:r>
        <w:rPr>
          <w:rStyle w:val="SpecialCharTok"/>
        </w:rPr>
        <w:t>::</w:t>
      </w:r>
      <w:r>
        <w:rPr>
          <w:rStyle w:val="FunctionTok"/>
        </w:rPr>
        <w:t>fct_relevel</w:t>
      </w:r>
      <w:r>
        <w:rPr>
          <w:rStyle w:val="NormalTok"/>
        </w:rPr>
        <w:t>(iris_subset</w:t>
      </w:r>
      <w:r>
        <w:rPr>
          <w:rStyle w:val="SpecialCharTok"/>
        </w:rPr>
        <w:t>$</w:t>
      </w:r>
      <w:r>
        <w:rPr>
          <w:rStyle w:val="NormalTok"/>
        </w:rPr>
        <w:t xml:space="preserve">Species, </w:t>
      </w:r>
      <w:r>
        <w:rPr>
          <w:rStyle w:val="StringTok"/>
        </w:rPr>
        <w:t>"virginica"</w:t>
      </w:r>
      <w:r>
        <w:rPr>
          <w:rStyle w:val="NormalTok"/>
        </w:rPr>
        <w:t xml:space="preserve">, </w:t>
      </w:r>
      <w:r>
        <w:rPr>
          <w:rStyle w:val="StringTok"/>
        </w:rPr>
        <w:t>"versicolor"</w:t>
      </w:r>
      <w:r>
        <w:rPr>
          <w:rStyle w:val="NormalTok"/>
        </w:rPr>
        <w:t xml:space="preserve">, </w:t>
      </w:r>
      <w:r>
        <w:rPr>
          <w:rStyle w:val="StringTok"/>
        </w:rPr>
        <w:t>"setosa"</w:t>
      </w:r>
      <w:r>
        <w:rPr>
          <w:rStyle w:val="NormalTok"/>
        </w:rPr>
        <w:t>)</w:t>
      </w:r>
    </w:p>
    <w:p w14:paraId="4A1449D5" w14:textId="77777777" w:rsidR="00451559" w:rsidRDefault="00000000">
      <w:pPr>
        <w:pStyle w:val="SourceCode"/>
      </w:pPr>
      <w:r>
        <w:rPr>
          <w:rStyle w:val="VerbatimChar"/>
        </w:rPr>
        <w:t xml:space="preserve">##  [1] versicolor setosa     virginica  versicolor virginica  setosa    </w:t>
      </w:r>
      <w:r>
        <w:br/>
      </w:r>
      <w:r>
        <w:rPr>
          <w:rStyle w:val="VerbatimChar"/>
        </w:rPr>
        <w:t xml:space="preserve">##  [7] versicolor setosa     versicolor setosa     virginica  virginica </w:t>
      </w:r>
      <w:r>
        <w:br/>
      </w:r>
      <w:r>
        <w:rPr>
          <w:rStyle w:val="VerbatimChar"/>
        </w:rPr>
        <w:t>## [13] virginica  versicolor virginica  versicolor setosa     versicolor</w:t>
      </w:r>
      <w:r>
        <w:br/>
      </w:r>
      <w:r>
        <w:rPr>
          <w:rStyle w:val="VerbatimChar"/>
        </w:rPr>
        <w:t>## [19] virginica  versicolor</w:t>
      </w:r>
      <w:r>
        <w:br/>
      </w:r>
      <w:r>
        <w:rPr>
          <w:rStyle w:val="VerbatimChar"/>
        </w:rPr>
        <w:t>## Levels: virginica versicolor setosa</w:t>
      </w:r>
    </w:p>
    <w:p w14:paraId="07614F04" w14:textId="77777777" w:rsidR="00451559" w:rsidRDefault="00000000">
      <w:pPr>
        <w:pStyle w:val="Heading1"/>
      </w:pPr>
      <w:bookmarkStart w:id="6" w:name="_Toc179854205"/>
      <w:bookmarkStart w:id="7" w:name="Xe5f6322b7b903e0201b13d54731c77503b5ff4e"/>
      <w:bookmarkEnd w:id="1"/>
      <w:bookmarkEnd w:id="5"/>
      <w:r>
        <w:t>The potential problems with dummy response variables</w:t>
      </w:r>
      <w:bookmarkEnd w:id="6"/>
    </w:p>
    <w:p w14:paraId="3B210FBD" w14:textId="77777777" w:rsidR="00451559" w:rsidRDefault="00000000">
      <w:pPr>
        <w:pStyle w:val="FirstParagraph"/>
      </w:pPr>
      <w:r>
        <w:t>This section will cover why we do not want to substitute nominal categorical variables with dummy variables.</w:t>
      </w:r>
    </w:p>
    <w:p w14:paraId="7E65A3D7" w14:textId="2D32CCD7" w:rsidR="00451559" w:rsidRDefault="00000000">
      <w:pPr>
        <w:pStyle w:val="BodyText"/>
      </w:pPr>
      <w:r>
        <w:t xml:space="preserve">Transforming nominal categorical variables into dummy variables is accepted practice when being done on predictor variables for a mode. As stated previously, this is how most statistical modelling packages in R automatically handle </w:t>
      </w:r>
      <w:r>
        <w:rPr>
          <w:rStyle w:val="VerbatimChar"/>
        </w:rPr>
        <w:t>factor</w:t>
      </w:r>
      <w:r>
        <w:t xml:space="preserve"> variables. It intuitively makes sense then that we apply the same to nominal categorical response variables; to just run </w:t>
      </w:r>
      <m:oMath>
        <m:sSub>
          <m:sSubPr>
            <m:ctrlPr>
              <w:rPr>
                <w:rFonts w:ascii="Cambria Math" w:hAnsi="Cambria Math"/>
              </w:rPr>
            </m:ctrlPr>
          </m:sSubPr>
          <m:e>
            <m:r>
              <w:rPr>
                <w:rFonts w:ascii="Cambria Math" w:hAnsi="Cambria Math"/>
              </w:rPr>
              <m:t>​</m:t>
            </m:r>
          </m:e>
          <m:sub>
            <m:r>
              <w:rPr>
                <w:rFonts w:ascii="Cambria Math" w:hAnsi="Cambria Math"/>
              </w:rPr>
              <m:t>factor</m:t>
            </m:r>
            <m:r>
              <m:rPr>
                <m:sty m:val="p"/>
              </m:rPr>
              <w:rPr>
                <w:rFonts w:ascii="Cambria Math" w:hAnsi="Cambria Math"/>
              </w:rPr>
              <m:t>_</m:t>
            </m:r>
            <m:r>
              <w:rPr>
                <w:rFonts w:ascii="Cambria Math" w:hAnsi="Cambria Math"/>
              </w:rPr>
              <m:t>levels</m:t>
            </m:r>
          </m:sub>
        </m:sSub>
      </m:oMath>
      <w:r>
        <w:t xml:space="preserve"> models for each dummy variable. However, consider the interpretability of our results if only 1 of these analyses provides a statistically significant p-value. Does that mean our explanatory variable only effectively predicts for one possible value of our categoricals? That conclusion is difficult to reconcile with our knowledge that our dummy variables are collinear and mutually exclusive with each other. For this </w:t>
      </w:r>
      <w:ins w:id="8" w:author="Mirjana Pralica" w:date="2024-10-22T19:02:00Z" w16du:dateUtc="2024-10-22T17:02:00Z">
        <w:r w:rsidR="00331206">
          <w:t>r</w:t>
        </w:r>
      </w:ins>
      <w:r>
        <w:t>eason, a single, shared statistical test would be preferred when evaluating a categorical variable. This would allow us to better evaluate the impact of the explanatory variable on the categorical response.</w:t>
      </w:r>
    </w:p>
    <w:p w14:paraId="1C4B7BAC" w14:textId="77777777" w:rsidR="00451559" w:rsidRDefault="00000000">
      <w:pPr>
        <w:pStyle w:val="BodyText"/>
      </w:pPr>
      <w:r>
        <w:t xml:space="preserve">Another important consideration pertains to multiple hypothesis testing. Given some impact analysis, we have a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and an alternate hypothesis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Although the specifics will differ, these two hypotheses can be generally summarised as:</w:t>
      </w:r>
    </w:p>
    <w:p w14:paraId="16D44609" w14:textId="77777777" w:rsidR="00451559"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t xml:space="preserve"> The true population treatment and control groups are the same.</w:t>
      </w:r>
    </w:p>
    <w:p w14:paraId="688F84DC" w14:textId="77777777" w:rsidR="00451559"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oMath>
      <w:r>
        <w:t xml:space="preserve"> The true population treatment and control groups are not the same.</w:t>
      </w:r>
    </w:p>
    <w:p w14:paraId="64E8D199" w14:textId="77777777" w:rsidR="00451559" w:rsidRDefault="00000000">
      <w:pPr>
        <w:pStyle w:val="BodyText"/>
      </w:pPr>
      <w:r>
        <w:lastRenderedPageBreak/>
        <w:t xml:space="preserve">The p-value result you get from running a statistical test tells you the likelihood that, given the assumptions particular to your choice of test, that you would have achieved the result found given </w:t>
      </w:r>
      <m:oMath>
        <m:sSub>
          <m:sSubPr>
            <m:ctrlPr>
              <w:rPr>
                <w:rFonts w:ascii="Cambria Math" w:hAnsi="Cambria Math"/>
              </w:rPr>
            </m:ctrlPr>
          </m:sSubPr>
          <m:e>
            <m:r>
              <w:rPr>
                <w:rFonts w:ascii="Cambria Math" w:hAnsi="Cambria Math"/>
              </w:rPr>
              <m:t>H</m:t>
            </m:r>
          </m:e>
          <m:sub>
            <m:r>
              <w:rPr>
                <w:rFonts w:ascii="Cambria Math" w:hAnsi="Cambria Math"/>
              </w:rPr>
              <m:t>0</m:t>
            </m:r>
          </m:sub>
        </m:sSub>
      </m:oMath>
      <w:r>
        <w:t>. A p-value of 0.05 thus means that there is a 5% chance that, given the treatment haa no effect, you would have oberved the differences found. Although 5% is a fairly small number, it is not 0 and it becomes practically inevitable that we encounter an erroneously find a statistically significant result the more tests we run. This issue is commonly referred to as the multiple comparisons problem and the use of dummied outcome variables can inflate the number of outcomes such that this can become a much more significant issue.</w:t>
      </w:r>
    </w:p>
    <w:p w14:paraId="52BDC714" w14:textId="77777777" w:rsidR="00451559" w:rsidRDefault="00000000">
      <w:pPr>
        <w:pStyle w:val="Heading2"/>
      </w:pPr>
      <w:bookmarkStart w:id="9" w:name="_Toc179854206"/>
      <w:bookmarkStart w:id="10" w:name="X79a517f4b979baf63862ac130bb854603fbd9b5"/>
      <w:r>
        <w:t>Multiple comparisons with dummy variables</w:t>
      </w:r>
      <w:bookmarkEnd w:id="9"/>
    </w:p>
    <w:p w14:paraId="558B24B4" w14:textId="77777777" w:rsidR="00451559" w:rsidRDefault="00000000">
      <w:pPr>
        <w:pStyle w:val="FirstParagraph"/>
      </w:pPr>
      <w:r>
        <w:t>Here I will be creating a randomly generated dataset to demonstrate the potential pitfalls of using dummy variables as a proxy for a nominal categorical variable in the context of a response variable. This dataset will consist of 1000 observations with the following variables:</w:t>
      </w:r>
    </w:p>
    <w:p w14:paraId="560BF072" w14:textId="77777777" w:rsidR="00451559" w:rsidRDefault="00000000">
      <w:pPr>
        <w:pStyle w:val="Compact"/>
        <w:numPr>
          <w:ilvl w:val="0"/>
          <w:numId w:val="27"/>
        </w:numPr>
      </w:pPr>
      <w:r>
        <w:t>Environment - Random sampling with choices: {“Urban”, “Suburban”, “Rural”}</w:t>
      </w:r>
    </w:p>
    <w:p w14:paraId="23142433" w14:textId="77777777" w:rsidR="00451559" w:rsidRDefault="00000000">
      <w:pPr>
        <w:pStyle w:val="Compact"/>
        <w:numPr>
          <w:ilvl w:val="0"/>
          <w:numId w:val="27"/>
        </w:numPr>
      </w:pPr>
      <w:r>
        <w:t>Education - Random sampling with choices: {“Bachelors”, “Graduate”}</w:t>
      </w:r>
    </w:p>
    <w:p w14:paraId="56BD89C0" w14:textId="77777777" w:rsidR="00451559" w:rsidRDefault="00000000">
      <w:pPr>
        <w:pStyle w:val="Compact"/>
        <w:numPr>
          <w:ilvl w:val="0"/>
          <w:numId w:val="27"/>
        </w:numPr>
      </w:pPr>
      <w:r>
        <w:t>Month - Random sampling with choices: {“Jan”, “Feb”, “Mar”, “Apr”, “May”, “Jun”, “Jul”, “Aug”, “Sep”, “Oct”, “Nov”, “Dec”}</w:t>
      </w:r>
    </w:p>
    <w:p w14:paraId="405A60B1" w14:textId="77777777" w:rsidR="00451559" w:rsidRDefault="00000000">
      <w:pPr>
        <w:pStyle w:val="Compact"/>
        <w:numPr>
          <w:ilvl w:val="0"/>
          <w:numId w:val="27"/>
        </w:numPr>
      </w:pPr>
      <w:r>
        <w:t>State - Random sampling with choices: {“NY”, “CA”, “DC”}</w:t>
      </w:r>
    </w:p>
    <w:p w14:paraId="663C4D40" w14:textId="77777777" w:rsidR="00451559" w:rsidRDefault="00000000">
      <w:pPr>
        <w:pStyle w:val="Compact"/>
        <w:numPr>
          <w:ilvl w:val="0"/>
          <w:numId w:val="27"/>
        </w:numPr>
      </w:pPr>
      <w:r>
        <w:t>Letter - Random sampling from all available lowercase letters in the English alphabet</w:t>
      </w:r>
    </w:p>
    <w:p w14:paraId="326C801E" w14:textId="77777777" w:rsidR="00451559" w:rsidRDefault="00000000">
      <w:pPr>
        <w:pStyle w:val="SourceCode"/>
      </w:pPr>
      <w:r>
        <w:rPr>
          <w:rStyle w:val="FunctionTok"/>
        </w:rPr>
        <w:t>suppressPackageStartupMessages</w:t>
      </w:r>
      <w:r>
        <w:rPr>
          <w:rStyle w:val="NormalTok"/>
        </w:rPr>
        <w:t>(</w:t>
      </w:r>
      <w:r>
        <w:rPr>
          <w:rStyle w:val="FunctionTok"/>
        </w:rPr>
        <w:t>library</w:t>
      </w:r>
      <w:r>
        <w:rPr>
          <w:rStyle w:val="NormalTok"/>
        </w:rPr>
        <w:t>(tidyverse))</w:t>
      </w:r>
      <w:r>
        <w:br/>
      </w:r>
      <w:r>
        <w:rPr>
          <w:rStyle w:val="CommentTok"/>
        </w:rPr>
        <w:t># Generating dataset with 5 nominal categorical variables drawn from a uniform</w:t>
      </w:r>
      <w:r>
        <w:br/>
      </w:r>
      <w:r>
        <w:rPr>
          <w:rStyle w:val="CommentTok"/>
        </w:rPr>
        <w:t># distribution</w:t>
      </w:r>
      <w:r>
        <w:br/>
      </w:r>
      <w:r>
        <w:rPr>
          <w:rStyle w:val="NormalTok"/>
        </w:rPr>
        <w:t xml:space="preserve">test_categoricals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Environment =</w:t>
      </w:r>
      <w:r>
        <w:rPr>
          <w:rStyle w:val="NormalTok"/>
        </w:rPr>
        <w:t xml:space="preserve"> </w:t>
      </w:r>
      <w:r>
        <w:rPr>
          <w:rStyle w:val="FunctionTok"/>
        </w:rPr>
        <w:t>sample</w:t>
      </w:r>
      <w:r>
        <w:rPr>
          <w:rStyle w:val="NormalTok"/>
        </w:rPr>
        <w:t>(</w:t>
      </w:r>
      <w:r>
        <w:rPr>
          <w:rStyle w:val="FunctionTok"/>
        </w:rPr>
        <w:t>factor</w:t>
      </w:r>
      <w:r>
        <w:rPr>
          <w:rStyle w:val="NormalTok"/>
        </w:rPr>
        <w:t>(</w:t>
      </w:r>
      <w:r>
        <w:rPr>
          <w:rStyle w:val="FunctionTok"/>
        </w:rPr>
        <w:t>c</w:t>
      </w:r>
      <w:r>
        <w:rPr>
          <w:rStyle w:val="NormalTok"/>
        </w:rPr>
        <w:t>(</w:t>
      </w:r>
      <w:r>
        <w:rPr>
          <w:rStyle w:val="StringTok"/>
        </w:rPr>
        <w:t>"Urban"</w:t>
      </w:r>
      <w:r>
        <w:rPr>
          <w:rStyle w:val="NormalTok"/>
        </w:rPr>
        <w:t xml:space="preserve">, </w:t>
      </w:r>
      <w:r>
        <w:rPr>
          <w:rStyle w:val="StringTok"/>
        </w:rPr>
        <w:t>"Suburban"</w:t>
      </w:r>
      <w:r>
        <w:rPr>
          <w:rStyle w:val="NormalTok"/>
        </w:rPr>
        <w:t xml:space="preserve">, </w:t>
      </w:r>
      <w:r>
        <w:rPr>
          <w:rStyle w:val="StringTok"/>
        </w:rPr>
        <w:t>"Rural"</w:t>
      </w:r>
      <w:r>
        <w:rPr>
          <w:rStyle w:val="NormalTok"/>
        </w:rPr>
        <w:t xml:space="preserve">)), </w:t>
      </w:r>
      <w:r>
        <w:rPr>
          <w:rStyle w:val="DecValTok"/>
        </w:rPr>
        <w:t>1000</w:t>
      </w:r>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r>
        <w:rPr>
          <w:rStyle w:val="NormalTok"/>
        </w:rPr>
        <w:t xml:space="preserve">  </w:t>
      </w:r>
      <w:r>
        <w:rPr>
          <w:rStyle w:val="AttributeTok"/>
        </w:rPr>
        <w:t>Education =</w:t>
      </w:r>
      <w:r>
        <w:rPr>
          <w:rStyle w:val="NormalTok"/>
        </w:rPr>
        <w:t xml:space="preserve"> </w:t>
      </w:r>
      <w:r>
        <w:rPr>
          <w:rStyle w:val="FunctionTok"/>
        </w:rPr>
        <w:t>sample</w:t>
      </w:r>
      <w:r>
        <w:rPr>
          <w:rStyle w:val="NormalTok"/>
        </w:rPr>
        <w:t>(</w:t>
      </w:r>
      <w:r>
        <w:rPr>
          <w:rStyle w:val="FunctionTok"/>
        </w:rPr>
        <w:t>factor</w:t>
      </w:r>
      <w:r>
        <w:rPr>
          <w:rStyle w:val="NormalTok"/>
        </w:rPr>
        <w:t>(</w:t>
      </w:r>
      <w:r>
        <w:rPr>
          <w:rStyle w:val="FunctionTok"/>
        </w:rPr>
        <w:t>c</w:t>
      </w:r>
      <w:r>
        <w:rPr>
          <w:rStyle w:val="NormalTok"/>
        </w:rPr>
        <w:t>(</w:t>
      </w:r>
      <w:r>
        <w:rPr>
          <w:rStyle w:val="StringTok"/>
        </w:rPr>
        <w:t>"Bachelors"</w:t>
      </w:r>
      <w:r>
        <w:rPr>
          <w:rStyle w:val="NormalTok"/>
        </w:rPr>
        <w:t xml:space="preserve">, </w:t>
      </w:r>
      <w:r>
        <w:rPr>
          <w:rStyle w:val="StringTok"/>
        </w:rPr>
        <w:t>"Grad</w:t>
      </w:r>
      <w:del w:id="11" w:author="Mirjana Pralica" w:date="2024-10-22T19:04:00Z" w16du:dateUtc="2024-10-22T17:04:00Z">
        <w:r w:rsidDel="00317A5A">
          <w:rPr>
            <w:rStyle w:val="StringTok"/>
          </w:rPr>
          <w:delText>a</w:delText>
        </w:r>
      </w:del>
      <w:r>
        <w:rPr>
          <w:rStyle w:val="StringTok"/>
        </w:rPr>
        <w:t>uate"</w:t>
      </w:r>
      <w:r>
        <w:rPr>
          <w:rStyle w:val="NormalTok"/>
        </w:rPr>
        <w:t xml:space="preserve">)), </w:t>
      </w:r>
      <w:r>
        <w:rPr>
          <w:rStyle w:val="DecValTok"/>
        </w:rPr>
        <w:t>1000</w:t>
      </w:r>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r>
        <w:rPr>
          <w:rStyle w:val="NormalTok"/>
        </w:rPr>
        <w:t xml:space="preserve">  </w:t>
      </w:r>
      <w:r>
        <w:rPr>
          <w:rStyle w:val="AttributeTok"/>
        </w:rPr>
        <w:t>Month =</w:t>
      </w:r>
      <w:r>
        <w:rPr>
          <w:rStyle w:val="NormalTok"/>
        </w:rPr>
        <w:t xml:space="preserve"> </w:t>
      </w:r>
      <w:r>
        <w:rPr>
          <w:rStyle w:val="FunctionTok"/>
        </w:rPr>
        <w:t>sample</w:t>
      </w:r>
      <w:r>
        <w:rPr>
          <w:rStyle w:val="NormalTok"/>
        </w:rPr>
        <w:t>(</w:t>
      </w:r>
      <w:r>
        <w:rPr>
          <w:rStyle w:val="FunctionTok"/>
        </w:rPr>
        <w:t>factor</w:t>
      </w:r>
      <w:r>
        <w:rPr>
          <w:rStyle w:val="NormalTok"/>
        </w:rPr>
        <w:t xml:space="preserve">(month.abb), </w:t>
      </w:r>
      <w:r>
        <w:rPr>
          <w:rStyle w:val="DecValTok"/>
        </w:rPr>
        <w:t>1000</w:t>
      </w:r>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r>
        <w:rPr>
          <w:rStyle w:val="NormalTok"/>
        </w:rPr>
        <w:t xml:space="preserve">  </w:t>
      </w:r>
      <w:r>
        <w:rPr>
          <w:rStyle w:val="AttributeTok"/>
        </w:rPr>
        <w:t>State =</w:t>
      </w:r>
      <w:r>
        <w:rPr>
          <w:rStyle w:val="NormalTok"/>
        </w:rPr>
        <w:t xml:space="preserve"> </w:t>
      </w:r>
      <w:r>
        <w:rPr>
          <w:rStyle w:val="FunctionTok"/>
        </w:rPr>
        <w:t>sample</w:t>
      </w:r>
      <w:r>
        <w:rPr>
          <w:rStyle w:val="NormalTok"/>
        </w:rPr>
        <w:t>(</w:t>
      </w:r>
      <w:r>
        <w:rPr>
          <w:rStyle w:val="FunctionTok"/>
        </w:rPr>
        <w:t>factor</w:t>
      </w:r>
      <w:r>
        <w:rPr>
          <w:rStyle w:val="NormalTok"/>
        </w:rPr>
        <w:t>(</w:t>
      </w:r>
      <w:r>
        <w:rPr>
          <w:rStyle w:val="FunctionTok"/>
        </w:rPr>
        <w:t>c</w:t>
      </w:r>
      <w:r>
        <w:rPr>
          <w:rStyle w:val="NormalTok"/>
        </w:rPr>
        <w:t>(</w:t>
      </w:r>
      <w:r>
        <w:rPr>
          <w:rStyle w:val="StringTok"/>
        </w:rPr>
        <w:t>"NY"</w:t>
      </w:r>
      <w:r>
        <w:rPr>
          <w:rStyle w:val="NormalTok"/>
        </w:rPr>
        <w:t xml:space="preserve">, </w:t>
      </w:r>
      <w:r>
        <w:rPr>
          <w:rStyle w:val="StringTok"/>
        </w:rPr>
        <w:t>"DC"</w:t>
      </w:r>
      <w:r>
        <w:rPr>
          <w:rStyle w:val="NormalTok"/>
        </w:rPr>
        <w:t xml:space="preserve">, </w:t>
      </w:r>
      <w:r>
        <w:rPr>
          <w:rStyle w:val="StringTok"/>
        </w:rPr>
        <w:t>"CA"</w:t>
      </w:r>
      <w:r>
        <w:rPr>
          <w:rStyle w:val="NormalTok"/>
        </w:rPr>
        <w:t xml:space="preserve">)), </w:t>
      </w:r>
      <w:r>
        <w:rPr>
          <w:rStyle w:val="DecValTok"/>
        </w:rPr>
        <w:t>1000</w:t>
      </w:r>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r>
        <w:rPr>
          <w:rStyle w:val="NormalTok"/>
        </w:rPr>
        <w:t xml:space="preserve">  </w:t>
      </w:r>
      <w:r>
        <w:rPr>
          <w:rStyle w:val="AttributeTok"/>
        </w:rPr>
        <w:t>Letter =</w:t>
      </w:r>
      <w:r>
        <w:rPr>
          <w:rStyle w:val="NormalTok"/>
        </w:rPr>
        <w:t xml:space="preserve"> </w:t>
      </w:r>
      <w:r>
        <w:rPr>
          <w:rStyle w:val="FunctionTok"/>
        </w:rPr>
        <w:t>sample</w:t>
      </w:r>
      <w:r>
        <w:rPr>
          <w:rStyle w:val="NormalTok"/>
        </w:rPr>
        <w:t>(</w:t>
      </w:r>
      <w:r>
        <w:rPr>
          <w:rStyle w:val="FunctionTok"/>
        </w:rPr>
        <w:t>factor</w:t>
      </w:r>
      <w:r>
        <w:rPr>
          <w:rStyle w:val="NormalTok"/>
        </w:rPr>
        <w:t xml:space="preserve">(letters), </w:t>
      </w:r>
      <w:r>
        <w:rPr>
          <w:rStyle w:val="DecValTok"/>
        </w:rPr>
        <w:t>1000</w:t>
      </w:r>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r>
        <w:rPr>
          <w:rStyle w:val="NormalTok"/>
        </w:rPr>
        <w:t xml:space="preserve">  </w:t>
      </w:r>
      <w:r>
        <w:rPr>
          <w:rStyle w:val="CommentTok"/>
        </w:rPr>
        <w:t># The variable we are using as our independent</w:t>
      </w:r>
      <w:r>
        <w:br/>
      </w:r>
      <w:r>
        <w:rPr>
          <w:rStyle w:val="NormalTok"/>
        </w:rPr>
        <w:t xml:space="preserve">  </w:t>
      </w:r>
      <w:r>
        <w:rPr>
          <w:rStyle w:val="AttributeTok"/>
        </w:rPr>
        <w:t>Intervention =</w:t>
      </w:r>
      <w:r>
        <w:rPr>
          <w:rStyle w:val="NormalTok"/>
        </w:rPr>
        <w:t xml:space="preserve"> </w:t>
      </w:r>
      <w:r>
        <w:rPr>
          <w:rStyle w:val="FunctionTok"/>
        </w:rPr>
        <w:t>sample</w:t>
      </w:r>
      <w:r>
        <w:rPr>
          <w:rStyle w:val="NormalTok"/>
        </w:rPr>
        <w:t>(</w:t>
      </w:r>
      <w:r>
        <w:rPr>
          <w:rStyle w:val="FunctionTok"/>
        </w:rPr>
        <w:t>factor</w:t>
      </w:r>
      <w:r>
        <w:rPr>
          <w:rStyle w:val="NormalTok"/>
        </w:rPr>
        <w:t>(</w:t>
      </w:r>
      <w:r>
        <w:rPr>
          <w:rStyle w:val="FunctionTok"/>
        </w:rPr>
        <w:t>c</w:t>
      </w:r>
      <w:r>
        <w:rPr>
          <w:rStyle w:val="NormalTok"/>
        </w:rPr>
        <w:t>(</w:t>
      </w:r>
      <w:r>
        <w:rPr>
          <w:rStyle w:val="StringTok"/>
        </w:rPr>
        <w:t>"Control"</w:t>
      </w:r>
      <w:r>
        <w:rPr>
          <w:rStyle w:val="NormalTok"/>
        </w:rPr>
        <w:t xml:space="preserve">, </w:t>
      </w:r>
      <w:r>
        <w:rPr>
          <w:rStyle w:val="StringTok"/>
        </w:rPr>
        <w:t>"Intervention"</w:t>
      </w:r>
      <w:r>
        <w:rPr>
          <w:rStyle w:val="NormalTok"/>
        </w:rPr>
        <w:t xml:space="preserve">)), </w:t>
      </w:r>
      <w:r>
        <w:rPr>
          <w:rStyle w:val="DecValTok"/>
        </w:rPr>
        <w:t>1000</w:t>
      </w:r>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r>
        <w:rPr>
          <w:rStyle w:val="NormalTok"/>
        </w:rPr>
        <w:t>)</w:t>
      </w:r>
    </w:p>
    <w:p w14:paraId="077BE002" w14:textId="77777777" w:rsidR="00451559" w:rsidRDefault="00000000">
      <w:pPr>
        <w:pStyle w:val="SourceCode"/>
      </w:pPr>
      <w:r>
        <w:rPr>
          <w:rStyle w:val="CommentTok"/>
        </w:rPr>
        <w:t># Creating dummied version of dataset</w:t>
      </w:r>
      <w:r>
        <w:br/>
      </w:r>
      <w:r>
        <w:rPr>
          <w:rStyle w:val="NormalTok"/>
        </w:rPr>
        <w:t xml:space="preserve">test_dummies </w:t>
      </w:r>
      <w:r>
        <w:rPr>
          <w:rStyle w:val="OtherTok"/>
        </w:rPr>
        <w:t>&lt;-</w:t>
      </w:r>
      <w:r>
        <w:rPr>
          <w:rStyle w:val="NormalTok"/>
        </w:rPr>
        <w:t xml:space="preserve"> fastDummies</w:t>
      </w:r>
      <w:r>
        <w:rPr>
          <w:rStyle w:val="SpecialCharTok"/>
        </w:rPr>
        <w:t>::</w:t>
      </w:r>
      <w:r>
        <w:rPr>
          <w:rStyle w:val="FunctionTok"/>
        </w:rPr>
        <w:t>dummy_cols</w:t>
      </w:r>
      <w:r>
        <w:rPr>
          <w:rStyle w:val="NormalTok"/>
        </w:rPr>
        <w:t>(</w:t>
      </w:r>
      <w:r>
        <w:br/>
      </w:r>
      <w:r>
        <w:rPr>
          <w:rStyle w:val="NormalTok"/>
        </w:rPr>
        <w:t xml:space="preserve">  test_categoricals,</w:t>
      </w:r>
      <w:r>
        <w:br/>
      </w:r>
      <w:r>
        <w:rPr>
          <w:rStyle w:val="NormalTok"/>
        </w:rPr>
        <w:t xml:space="preserve">  </w:t>
      </w:r>
      <w:r>
        <w:rPr>
          <w:rStyle w:val="FunctionTok"/>
        </w:rPr>
        <w:t>c</w:t>
      </w:r>
      <w:r>
        <w:rPr>
          <w:rStyle w:val="NormalTok"/>
        </w:rPr>
        <w:t>(</w:t>
      </w:r>
      <w:r>
        <w:rPr>
          <w:rStyle w:val="StringTok"/>
        </w:rPr>
        <w:t>"Environment"</w:t>
      </w:r>
      <w:r>
        <w:rPr>
          <w:rStyle w:val="NormalTok"/>
        </w:rPr>
        <w:t xml:space="preserve">, </w:t>
      </w:r>
      <w:r>
        <w:rPr>
          <w:rStyle w:val="StringTok"/>
        </w:rPr>
        <w:t>"Education"</w:t>
      </w:r>
      <w:r>
        <w:rPr>
          <w:rStyle w:val="NormalTok"/>
        </w:rPr>
        <w:t xml:space="preserve">, </w:t>
      </w:r>
      <w:r>
        <w:rPr>
          <w:rStyle w:val="StringTok"/>
        </w:rPr>
        <w:t>"Month"</w:t>
      </w:r>
      <w:r>
        <w:rPr>
          <w:rStyle w:val="NormalTok"/>
        </w:rPr>
        <w:t xml:space="preserve">, </w:t>
      </w:r>
      <w:r>
        <w:rPr>
          <w:rStyle w:val="StringTok"/>
        </w:rPr>
        <w:t>"State"</w:t>
      </w:r>
      <w:r>
        <w:rPr>
          <w:rStyle w:val="NormalTok"/>
        </w:rPr>
        <w:t xml:space="preserve">, </w:t>
      </w:r>
      <w:r>
        <w:rPr>
          <w:rStyle w:val="StringTok"/>
        </w:rPr>
        <w:t>"Letter"</w:t>
      </w:r>
      <w:r>
        <w:rPr>
          <w:rStyle w:val="NormalTok"/>
        </w:rPr>
        <w:t>),</w:t>
      </w:r>
      <w:r>
        <w:br/>
      </w:r>
      <w:r>
        <w:rPr>
          <w:rStyle w:val="NormalTok"/>
        </w:rPr>
        <w:t xml:space="preserve">  </w:t>
      </w:r>
      <w:r>
        <w:rPr>
          <w:rStyle w:val="AttributeTok"/>
        </w:rPr>
        <w:t>remove_selected_columns =</w:t>
      </w:r>
      <w:r>
        <w:rPr>
          <w:rStyle w:val="NormalTok"/>
        </w:rPr>
        <w:t xml:space="preserve"> </w:t>
      </w:r>
      <w:r>
        <w:rPr>
          <w:rStyle w:val="ConstantTok"/>
        </w:rPr>
        <w:t>TRUE</w:t>
      </w:r>
      <w:r>
        <w:br/>
      </w:r>
      <w:r>
        <w:rPr>
          <w:rStyle w:val="NormalTok"/>
        </w:rPr>
        <w:t>)</w:t>
      </w:r>
    </w:p>
    <w:p w14:paraId="364D6FCA" w14:textId="77777777" w:rsidR="00451559" w:rsidRDefault="00000000">
      <w:pPr>
        <w:pStyle w:val="FirstParagraph"/>
      </w:pPr>
      <w:r>
        <w:lastRenderedPageBreak/>
        <w:t>Since our variables are created randomly, there should be no relationship between the intervention group and any of the nominal categorical generated. However, running a simple linear model and looking at the results suggests otherwise.</w:t>
      </w:r>
    </w:p>
    <w:p w14:paraId="53C661A9" w14:textId="77777777" w:rsidR="00451559" w:rsidRDefault="00000000">
      <w:pPr>
        <w:pStyle w:val="SourceCode"/>
      </w:pPr>
      <w:r>
        <w:rPr>
          <w:rStyle w:val="CommentTok"/>
        </w:rPr>
        <w:t># Running linear model comparisons</w:t>
      </w:r>
      <w:r>
        <w:br/>
      </w:r>
      <w:r>
        <w:rPr>
          <w:rStyle w:val="NormalTok"/>
        </w:rPr>
        <w:t xml:space="preserve">test_comparisons </w:t>
      </w:r>
      <w:r>
        <w:rPr>
          <w:rStyle w:val="OtherTok"/>
        </w:rPr>
        <w:t>&lt;-</w:t>
      </w:r>
      <w:r>
        <w:rPr>
          <w:rStyle w:val="NormalTok"/>
        </w:rPr>
        <w:t xml:space="preserve"> mdrcAnalysis</w:t>
      </w:r>
      <w:r>
        <w:rPr>
          <w:rStyle w:val="SpecialCharTok"/>
        </w:rPr>
        <w:t>::</w:t>
      </w:r>
      <w:r>
        <w:rPr>
          <w:rStyle w:val="FunctionTok"/>
        </w:rPr>
        <w:t>lm_extract</w:t>
      </w:r>
      <w:r>
        <w:rPr>
          <w:rStyle w:val="NormalTok"/>
        </w:rPr>
        <w:t>(test_dummies,</w:t>
      </w:r>
      <w:r>
        <w:br/>
      </w:r>
      <w:r>
        <w:rPr>
          <w:rStyle w:val="NormalTok"/>
        </w:rPr>
        <w:t xml:space="preserve">  </w:t>
      </w:r>
      <w:r>
        <w:rPr>
          <w:rStyle w:val="AttributeTok"/>
        </w:rPr>
        <w:t>.dependents =</w:t>
      </w:r>
      <w:r>
        <w:rPr>
          <w:rStyle w:val="NormalTok"/>
        </w:rPr>
        <w:t xml:space="preserve"> </w:t>
      </w:r>
      <w:r>
        <w:rPr>
          <w:rStyle w:val="FunctionTok"/>
        </w:rPr>
        <w:t>setdiff</w:t>
      </w:r>
      <w:r>
        <w:rPr>
          <w:rStyle w:val="NormalTok"/>
        </w:rPr>
        <w:t>(</w:t>
      </w:r>
      <w:r>
        <w:br/>
      </w:r>
      <w:r>
        <w:rPr>
          <w:rStyle w:val="NormalTok"/>
        </w:rPr>
        <w:t xml:space="preserve">    </w:t>
      </w:r>
      <w:r>
        <w:rPr>
          <w:rStyle w:val="FunctionTok"/>
        </w:rPr>
        <w:t>names</w:t>
      </w:r>
      <w:r>
        <w:rPr>
          <w:rStyle w:val="NormalTok"/>
        </w:rPr>
        <w:t>(test_dummies),</w:t>
      </w:r>
      <w:r>
        <w:br/>
      </w:r>
      <w:r>
        <w:rPr>
          <w:rStyle w:val="NormalTok"/>
        </w:rPr>
        <w:t xml:space="preserve">    </w:t>
      </w:r>
      <w:r>
        <w:rPr>
          <w:rStyle w:val="StringTok"/>
        </w:rPr>
        <w:t>"Intervention"</w:t>
      </w:r>
      <w:r>
        <w:br/>
      </w:r>
      <w:r>
        <w:rPr>
          <w:rStyle w:val="NormalTok"/>
        </w:rPr>
        <w:t xml:space="preserve">  ),</w:t>
      </w:r>
      <w:r>
        <w:br/>
      </w:r>
      <w:r>
        <w:rPr>
          <w:rStyle w:val="NormalTok"/>
        </w:rPr>
        <w:t xml:space="preserve">  </w:t>
      </w:r>
      <w:r>
        <w:rPr>
          <w:rStyle w:val="AttributeTok"/>
        </w:rPr>
        <w:t>.treatment =</w:t>
      </w:r>
      <w:r>
        <w:rPr>
          <w:rStyle w:val="NormalTok"/>
        </w:rPr>
        <w:t xml:space="preserve"> </w:t>
      </w:r>
      <w:r>
        <w:rPr>
          <w:rStyle w:val="StringTok"/>
        </w:rPr>
        <w:t>"Intervention"</w:t>
      </w:r>
      <w:r>
        <w:rPr>
          <w:rStyle w:val="NormalTok"/>
        </w:rPr>
        <w:t>,</w:t>
      </w:r>
      <w:r>
        <w:br/>
      </w:r>
      <w:r>
        <w:rPr>
          <w:rStyle w:val="NormalTok"/>
        </w:rPr>
        <w:t xml:space="preserve">  </w:t>
      </w:r>
      <w:r>
        <w:rPr>
          <w:rStyle w:val="AttributeTok"/>
        </w:rPr>
        <w:t>.inc_sample =</w:t>
      </w:r>
      <w:r>
        <w:rPr>
          <w:rStyle w:val="NormalTok"/>
        </w:rPr>
        <w:t xml:space="preserve"> </w:t>
      </w:r>
      <w:r>
        <w:rPr>
          <w:rStyle w:val="ConstantTok"/>
        </w:rPr>
        <w:t>FALSE</w:t>
      </w:r>
      <w:r>
        <w:rPr>
          <w:rStyle w:val="NormalTok"/>
        </w:rPr>
        <w:t>,</w:t>
      </w:r>
      <w:r>
        <w:br/>
      </w:r>
      <w:r>
        <w:rPr>
          <w:rStyle w:val="NormalTok"/>
        </w:rPr>
        <w:t xml:space="preserve">  </w:t>
      </w:r>
      <w:r>
        <w:rPr>
          <w:rStyle w:val="AttributeTok"/>
        </w:rPr>
        <w:t>.inc_trail =</w:t>
      </w:r>
      <w:r>
        <w:rPr>
          <w:rStyle w:val="NormalTok"/>
        </w:rPr>
        <w:t xml:space="preserve"> </w:t>
      </w:r>
      <w:r>
        <w:rPr>
          <w:rStyle w:val="ConstantTok"/>
        </w:rPr>
        <w:t>FALSE</w:t>
      </w:r>
      <w:r>
        <w:br/>
      </w:r>
      <w:r>
        <w:rPr>
          <w:rStyle w:val="NormalTok"/>
        </w:rPr>
        <w:t>)</w:t>
      </w:r>
    </w:p>
    <w:p w14:paraId="7C9D82F5" w14:textId="77777777" w:rsidR="00451559" w:rsidRDefault="00000000">
      <w:pPr>
        <w:pStyle w:val="FirstParagraph"/>
      </w:pPr>
      <w:r>
        <w:t>In lieu of printing the results of each test, let’s look at how the significance levels are distributed. Remember, all these variables were randomly and independently generated so there is no true relationship between any of them.</w:t>
      </w:r>
    </w:p>
    <w:tbl>
      <w:tblPr>
        <w:tblStyle w:val="Table"/>
        <w:tblW w:w="5000" w:type="pct"/>
        <w:tblLook w:val="0420" w:firstRow="1" w:lastRow="0" w:firstColumn="0" w:lastColumn="0" w:noHBand="0" w:noVBand="1"/>
      </w:tblPr>
      <w:tblGrid>
        <w:gridCol w:w="5861"/>
        <w:gridCol w:w="3545"/>
      </w:tblGrid>
      <w:tr w:rsidR="00451559" w14:paraId="601291AF"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41B5E6CB" w14:textId="728B6FBB" w:rsidR="00451559" w:rsidRDefault="00BC09C8">
            <w:r>
              <w:t>p&lt;X</w:t>
            </w:r>
          </w:p>
        </w:tc>
        <w:tc>
          <w:tcPr>
            <w:tcW w:w="0" w:type="auto"/>
          </w:tcPr>
          <w:p w14:paraId="7A63C1E6" w14:textId="77777777" w:rsidR="00451559" w:rsidRDefault="00000000">
            <w:r>
              <w:t>n</w:t>
            </w:r>
          </w:p>
        </w:tc>
      </w:tr>
      <w:tr w:rsidR="00451559" w14:paraId="676EDB13"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436BCD73" w14:textId="77777777" w:rsidR="00451559" w:rsidRDefault="00000000">
            <w:r>
              <w:t>0.05</w:t>
            </w:r>
          </w:p>
        </w:tc>
        <w:tc>
          <w:tcPr>
            <w:tcW w:w="0" w:type="auto"/>
          </w:tcPr>
          <w:p w14:paraId="19B59DAE" w14:textId="77777777" w:rsidR="00451559" w:rsidRDefault="00000000">
            <w:r>
              <w:t>3</w:t>
            </w:r>
          </w:p>
        </w:tc>
      </w:tr>
      <w:tr w:rsidR="00451559" w14:paraId="50F868DC" w14:textId="77777777">
        <w:trPr>
          <w:jc w:val="center"/>
        </w:trPr>
        <w:tc>
          <w:tcPr>
            <w:tcW w:w="0" w:type="auto"/>
          </w:tcPr>
          <w:p w14:paraId="22D750F4" w14:textId="77777777" w:rsidR="00451559" w:rsidRDefault="00000000">
            <w:r>
              <w:t>0.1</w:t>
            </w:r>
          </w:p>
        </w:tc>
        <w:tc>
          <w:tcPr>
            <w:tcW w:w="0" w:type="auto"/>
          </w:tcPr>
          <w:p w14:paraId="39496D71" w14:textId="77777777" w:rsidR="00451559" w:rsidRDefault="00000000">
            <w:r>
              <w:t>1</w:t>
            </w:r>
          </w:p>
        </w:tc>
      </w:tr>
      <w:tr w:rsidR="00451559" w14:paraId="092667EA"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64DB8D79" w14:textId="77777777" w:rsidR="00451559" w:rsidRDefault="00000000">
            <w:r>
              <w:t>&gt;=0.1</w:t>
            </w:r>
          </w:p>
        </w:tc>
        <w:tc>
          <w:tcPr>
            <w:tcW w:w="0" w:type="auto"/>
          </w:tcPr>
          <w:p w14:paraId="55CF34B8" w14:textId="77777777" w:rsidR="00451559" w:rsidRDefault="00000000">
            <w:r>
              <w:t>42</w:t>
            </w:r>
          </w:p>
        </w:tc>
      </w:tr>
    </w:tbl>
    <w:p w14:paraId="216D3328" w14:textId="77777777" w:rsidR="00451559" w:rsidRDefault="00000000">
      <w:pPr>
        <w:pStyle w:val="BodyText"/>
      </w:pPr>
      <w:r>
        <w:t>We see no statistical significance in 42 of our 46 tests using a threshold of 0.1; however, there are four tests that display some significance, or about 8.7% of the results. Recall that we are really trying to determine the relationship between our treatment variable and five response variables, not 46. Although presenting 8.7% of these results as statistically significant isn’t too problematic in and of itself, it would be disingenuous to present the statistically significant results without either the context of the other, non-significant results, or with a more formalized multiple comparisons test.</w:t>
      </w:r>
    </w:p>
    <w:p w14:paraId="75505361" w14:textId="77777777" w:rsidR="00451559" w:rsidRDefault="00000000">
      <w:pPr>
        <w:pStyle w:val="Heading1"/>
      </w:pPr>
      <w:bookmarkStart w:id="12" w:name="_Toc179854207"/>
      <w:bookmarkStart w:id="13" w:name="avoiding-dummy-response-variables"/>
      <w:bookmarkEnd w:id="7"/>
      <w:bookmarkEnd w:id="10"/>
      <w:r>
        <w:t>Avoiding dummy response variables</w:t>
      </w:r>
      <w:bookmarkEnd w:id="12"/>
    </w:p>
    <w:p w14:paraId="259BA5E1" w14:textId="77777777" w:rsidR="00451559" w:rsidRDefault="00000000">
      <w:pPr>
        <w:pStyle w:val="FirstParagraph"/>
      </w:pPr>
      <w:r>
        <w:t>We ideally want a test that provides a singular result on our categorical response variable. Although we did discuss ordinal variables previously, that largely to avoid the accidental conflation of nominal and ordinal variables. The solutions presented henceforth should only be applied to nominal response variables.</w:t>
      </w:r>
    </w:p>
    <w:p w14:paraId="5F3762F5" w14:textId="77777777" w:rsidR="00451559" w:rsidRDefault="00000000">
      <w:pPr>
        <w:pStyle w:val="BodyText"/>
      </w:pPr>
      <w:r>
        <w:t xml:space="preserve">The simplest solution to the issue is to use a quantitative variable instead. In cases where a categorical variable is generated from a quantitative variable, say when creating age blocks when exact birth dates are known, using the quantitative variable as the response instead can avoid much of this headache. Moreover, the choice of category boundaries itself, intentionally or not, can generate false significance (Stefan &amp; Schönbrodt, 2023). There are many cases where we must use a categorical response variable: the funder wants results in </w:t>
      </w:r>
      <w:r>
        <w:lastRenderedPageBreak/>
        <w:t>terms of a specific categorical variable, the quantitative basis variable is heavily skewed, or the quantitative basis variable is unavailable or doesn’t exist. If this is the case, then continue on to one of the methods below.</w:t>
      </w:r>
    </w:p>
    <w:p w14:paraId="6ADC3003" w14:textId="77777777" w:rsidR="00451559" w:rsidRDefault="00000000">
      <w:pPr>
        <w:pStyle w:val="Heading2"/>
      </w:pPr>
      <w:bookmarkStart w:id="14" w:name="_Toc179854208"/>
      <w:bookmarkStart w:id="15" w:name="the-simple-chi2-test"/>
      <w:r>
        <w:t xml:space="preserve">The simple </w:t>
      </w:r>
      <m:oMath>
        <m:sSup>
          <m:sSupPr>
            <m:ctrlPr>
              <w:rPr>
                <w:rFonts w:ascii="Cambria Math" w:hAnsi="Cambria Math"/>
              </w:rPr>
            </m:ctrlPr>
          </m:sSupPr>
          <m:e>
            <m:r>
              <m:rPr>
                <m:sty m:val="bi"/>
              </m:rPr>
              <w:rPr>
                <w:rFonts w:ascii="Cambria Math" w:hAnsi="Cambria Math"/>
              </w:rPr>
              <m:t>χ</m:t>
            </m:r>
          </m:e>
          <m:sup>
            <m:r>
              <m:rPr>
                <m:sty m:val="bi"/>
              </m:rPr>
              <w:rPr>
                <w:rFonts w:ascii="Cambria Math" w:hAnsi="Cambria Math"/>
              </w:rPr>
              <m:t>2</m:t>
            </m:r>
          </m:sup>
        </m:sSup>
      </m:oMath>
      <w:r>
        <w:t xml:space="preserve"> test</w:t>
      </w:r>
      <w:bookmarkEnd w:id="14"/>
    </w:p>
    <w:p w14:paraId="1C2AC938" w14:textId="77777777" w:rsidR="00451559" w:rsidRDefault="00000000">
      <w:pPr>
        <w:pStyle w:val="FirstParagraph"/>
      </w:pPr>
      <w:r>
        <w:t xml:space="preserve">Although a bit of an oversimplification, a </w:t>
      </w:r>
      <m:oMath>
        <m:r>
          <w:rPr>
            <w:rFonts w:ascii="Cambria Math" w:hAnsi="Cambria Math"/>
          </w:rPr>
          <m:t>ch</m:t>
        </m:r>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test serves an analogous function to categorical variables as a </w:t>
      </w:r>
      <m:oMath>
        <m:r>
          <w:rPr>
            <w:rFonts w:ascii="Cambria Math" w:hAnsi="Cambria Math"/>
          </w:rPr>
          <m:t>t</m:t>
        </m:r>
      </m:oMath>
      <w:r>
        <w:t xml:space="preserve">-test is to quantitative variables. This test is useful when determining the relationship between two categorical variables, e.g. race and your treatment variable but it is not useful when attempting to account for other covariates. These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tests are often used at MDRC for early investigations of data regarding baseline equivalence and non-response bias, both cases where there is a relatively clear categorical vs categorical relationship we are trying to ascertain.</w:t>
      </w:r>
    </w:p>
    <w:p w14:paraId="30763300" w14:textId="77777777" w:rsidR="00451559" w:rsidRDefault="00000000">
      <w:pPr>
        <w:pStyle w:val="BodyText"/>
      </w:pPr>
      <w:r>
        <w:t xml:space="preserve">Programming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in R is simple. Here we are using the </w:t>
      </w:r>
      <w:r>
        <w:rPr>
          <w:rStyle w:val="VerbatimChar"/>
        </w:rPr>
        <w:t>mdrcAnalysis::sim_data_robust_reg</w:t>
      </w:r>
      <w:r>
        <w:t xml:space="preserve"> dataset and comparing Employment (</w:t>
      </w:r>
      <w:r>
        <w:rPr>
          <w:rStyle w:val="VerbatimChar"/>
        </w:rPr>
        <w:t>employed_01</w:t>
      </w:r>
      <w:r>
        <w:t>) and treatment group (</w:t>
      </w:r>
      <w:r>
        <w:rPr>
          <w:rStyle w:val="VerbatimChar"/>
        </w:rPr>
        <w:t>treatment</w:t>
      </w:r>
      <w:r>
        <w:t>).</w:t>
      </w:r>
    </w:p>
    <w:p w14:paraId="418F4FAE" w14:textId="77777777" w:rsidR="00451559" w:rsidRDefault="00000000">
      <w:pPr>
        <w:pStyle w:val="SourceCode"/>
      </w:pPr>
      <w:r>
        <w:rPr>
          <w:rStyle w:val="FunctionTok"/>
        </w:rPr>
        <w:t>data</w:t>
      </w:r>
      <w:r>
        <w:rPr>
          <w:rStyle w:val="NormalTok"/>
        </w:rPr>
        <w:t xml:space="preserve">(sim_data_robust_reg, </w:t>
      </w:r>
      <w:r>
        <w:rPr>
          <w:rStyle w:val="AttributeTok"/>
        </w:rPr>
        <w:t>package =</w:t>
      </w:r>
      <w:r>
        <w:rPr>
          <w:rStyle w:val="NormalTok"/>
        </w:rPr>
        <w:t xml:space="preserve"> </w:t>
      </w:r>
      <w:r>
        <w:rPr>
          <w:rStyle w:val="StringTok"/>
        </w:rPr>
        <w:t>"mdrcAnalysis"</w:t>
      </w:r>
      <w:r>
        <w:rPr>
          <w:rStyle w:val="NormalTok"/>
        </w:rPr>
        <w:t>)</w:t>
      </w:r>
      <w:r>
        <w:br/>
      </w:r>
      <w:r>
        <w:rPr>
          <w:rStyle w:val="FunctionTok"/>
        </w:rPr>
        <w:t>chisq.test</w:t>
      </w:r>
      <w:r>
        <w:rPr>
          <w:rStyle w:val="NormalTok"/>
        </w:rPr>
        <w:t>(</w:t>
      </w:r>
      <w:r>
        <w:br/>
      </w:r>
      <w:r>
        <w:rPr>
          <w:rStyle w:val="NormalTok"/>
        </w:rPr>
        <w:t xml:space="preserve">  sim_data_robust_reg</w:t>
      </w:r>
      <w:r>
        <w:rPr>
          <w:rStyle w:val="SpecialCharTok"/>
        </w:rPr>
        <w:t>$</w:t>
      </w:r>
      <w:r>
        <w:rPr>
          <w:rStyle w:val="NormalTok"/>
        </w:rPr>
        <w:t>employed_01,</w:t>
      </w:r>
      <w:r>
        <w:br/>
      </w:r>
      <w:r>
        <w:rPr>
          <w:rStyle w:val="NormalTok"/>
        </w:rPr>
        <w:t xml:space="preserve">  sim_data_robust_reg</w:t>
      </w:r>
      <w:r>
        <w:rPr>
          <w:rStyle w:val="SpecialCharTok"/>
        </w:rPr>
        <w:t>$</w:t>
      </w:r>
      <w:r>
        <w:rPr>
          <w:rStyle w:val="NormalTok"/>
        </w:rPr>
        <w:t>treatment, ,</w:t>
      </w:r>
      <w:r>
        <w:br/>
      </w:r>
      <w:r>
        <w:rPr>
          <w:rStyle w:val="NormalTok"/>
        </w:rPr>
        <w:t xml:space="preserve">  </w:t>
      </w:r>
      <w:r>
        <w:rPr>
          <w:rStyle w:val="AttributeTok"/>
        </w:rPr>
        <w:t>correct =</w:t>
      </w:r>
      <w:r>
        <w:rPr>
          <w:rStyle w:val="NormalTok"/>
        </w:rPr>
        <w:t xml:space="preserve"> </w:t>
      </w:r>
      <w:r>
        <w:rPr>
          <w:rStyle w:val="ConstantTok"/>
        </w:rPr>
        <w:t>FALSE</w:t>
      </w:r>
      <w:r>
        <w:br/>
      </w:r>
      <w:r>
        <w:rPr>
          <w:rStyle w:val="NormalTok"/>
        </w:rPr>
        <w:t>)</w:t>
      </w:r>
    </w:p>
    <w:p w14:paraId="31F0A765" w14:textId="77777777" w:rsidR="00451559" w:rsidRDefault="00000000">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sim_data_robust_reg$employed_01 and sim_data_robust_reg$treatment</w:t>
      </w:r>
      <w:r>
        <w:br/>
      </w:r>
      <w:r>
        <w:rPr>
          <w:rStyle w:val="VerbatimChar"/>
        </w:rPr>
        <w:t>## X-squared = 62.502, df = 1, p-value = 2.661e-15</w:t>
      </w:r>
    </w:p>
    <w:p w14:paraId="785297B8" w14:textId="77777777" w:rsidR="00451559" w:rsidRDefault="00000000">
      <w:pPr>
        <w:pStyle w:val="FirstParagraph"/>
      </w:pPr>
      <w:r>
        <w:t xml:space="preserve">The </w:t>
      </w:r>
      <w:r>
        <w:rPr>
          <w:rStyle w:val="VerbatimChar"/>
        </w:rPr>
        <w:t>broom</w:t>
      </w:r>
      <w:r>
        <w:t xml:space="preserve"> package provided useful tools for extracting the results of statistical models, say for tabling or outputting into Excel. Please read </w:t>
      </w:r>
      <w:r>
        <w:rPr>
          <w:rStyle w:val="VerbatimChar"/>
        </w:rPr>
        <w:t>?stats::chisq.test</w:t>
      </w:r>
      <w:r>
        <w:t xml:space="preserve"> for more details on what each column is referring to.</w:t>
      </w:r>
    </w:p>
    <w:p w14:paraId="1393595E" w14:textId="77777777" w:rsidR="00451559" w:rsidRDefault="00000000">
      <w:pPr>
        <w:pStyle w:val="SourceCode"/>
      </w:pPr>
      <w:r>
        <w:rPr>
          <w:rStyle w:val="FunctionTok"/>
        </w:rPr>
        <w:t>library</w:t>
      </w:r>
      <w:r>
        <w:rPr>
          <w:rStyle w:val="NormalTok"/>
        </w:rPr>
        <w:t>(broom)</w:t>
      </w:r>
      <w:r>
        <w:br/>
      </w:r>
      <w:r>
        <w:rPr>
          <w:rStyle w:val="FunctionTok"/>
        </w:rPr>
        <w:t>tidy</w:t>
      </w:r>
      <w:r>
        <w:rPr>
          <w:rStyle w:val="NormalTok"/>
        </w:rPr>
        <w:t>(</w:t>
      </w:r>
      <w:r>
        <w:rPr>
          <w:rStyle w:val="FunctionTok"/>
        </w:rPr>
        <w:t>chisq.test</w:t>
      </w:r>
      <w:r>
        <w:rPr>
          <w:rStyle w:val="NormalTok"/>
        </w:rPr>
        <w:t>(</w:t>
      </w:r>
      <w:r>
        <w:br/>
      </w:r>
      <w:r>
        <w:rPr>
          <w:rStyle w:val="NormalTok"/>
        </w:rPr>
        <w:t xml:space="preserve">  sim_data_robust_reg</w:t>
      </w:r>
      <w:r>
        <w:rPr>
          <w:rStyle w:val="SpecialCharTok"/>
        </w:rPr>
        <w:t>$</w:t>
      </w:r>
      <w:r>
        <w:rPr>
          <w:rStyle w:val="NormalTok"/>
        </w:rPr>
        <w:t>employed_01,</w:t>
      </w:r>
      <w:r>
        <w:br/>
      </w:r>
      <w:r>
        <w:rPr>
          <w:rStyle w:val="NormalTok"/>
        </w:rPr>
        <w:t xml:space="preserve">  sim_data_robust_reg</w:t>
      </w:r>
      <w:r>
        <w:rPr>
          <w:rStyle w:val="SpecialCharTok"/>
        </w:rPr>
        <w:t>$</w:t>
      </w:r>
      <w:r>
        <w:rPr>
          <w:rStyle w:val="NormalTok"/>
        </w:rPr>
        <w:t>treatment,</w:t>
      </w:r>
      <w:r>
        <w:br/>
      </w:r>
      <w:r>
        <w:rPr>
          <w:rStyle w:val="NormalTok"/>
        </w:rPr>
        <w:t>))</w:t>
      </w:r>
    </w:p>
    <w:tbl>
      <w:tblPr>
        <w:tblStyle w:val="Table"/>
        <w:tblW w:w="5000" w:type="pct"/>
        <w:tblLook w:val="0420" w:firstRow="1" w:lastRow="0" w:firstColumn="0" w:lastColumn="0" w:noHBand="0" w:noVBand="1"/>
      </w:tblPr>
      <w:tblGrid>
        <w:gridCol w:w="1092"/>
        <w:gridCol w:w="1604"/>
        <w:gridCol w:w="1394"/>
        <w:gridCol w:w="5316"/>
      </w:tblGrid>
      <w:tr w:rsidR="00451559" w14:paraId="12353B2E"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16D837CE" w14:textId="77777777" w:rsidR="00451559" w:rsidRDefault="00000000">
            <w:r>
              <w:t>statistic</w:t>
            </w:r>
          </w:p>
        </w:tc>
        <w:tc>
          <w:tcPr>
            <w:tcW w:w="0" w:type="auto"/>
          </w:tcPr>
          <w:p w14:paraId="7FE18657" w14:textId="77777777" w:rsidR="00451559" w:rsidRDefault="00000000">
            <w:r>
              <w:t>p.value</w:t>
            </w:r>
          </w:p>
        </w:tc>
        <w:tc>
          <w:tcPr>
            <w:tcW w:w="0" w:type="auto"/>
          </w:tcPr>
          <w:p w14:paraId="09EBB3C4" w14:textId="77777777" w:rsidR="00451559" w:rsidRDefault="00000000">
            <w:r>
              <w:t>parameter</w:t>
            </w:r>
          </w:p>
        </w:tc>
        <w:tc>
          <w:tcPr>
            <w:tcW w:w="0" w:type="auto"/>
          </w:tcPr>
          <w:p w14:paraId="325C18EE" w14:textId="77777777" w:rsidR="00451559" w:rsidRDefault="00000000">
            <w:r>
              <w:t>method</w:t>
            </w:r>
          </w:p>
        </w:tc>
      </w:tr>
      <w:tr w:rsidR="00451559" w14:paraId="1C484891"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1F2C0996" w14:textId="77777777" w:rsidR="00451559" w:rsidRDefault="00000000">
            <w:r>
              <w:t>60.5275</w:t>
            </w:r>
          </w:p>
        </w:tc>
        <w:tc>
          <w:tcPr>
            <w:tcW w:w="0" w:type="auto"/>
          </w:tcPr>
          <w:p w14:paraId="777889F8" w14:textId="77777777" w:rsidR="00451559" w:rsidRDefault="00000000">
            <w:r>
              <w:t>7.255772e-15</w:t>
            </w:r>
          </w:p>
        </w:tc>
        <w:tc>
          <w:tcPr>
            <w:tcW w:w="0" w:type="auto"/>
          </w:tcPr>
          <w:p w14:paraId="6651DE0F" w14:textId="77777777" w:rsidR="00451559" w:rsidRDefault="00000000">
            <w:r>
              <w:t>1</w:t>
            </w:r>
          </w:p>
        </w:tc>
        <w:tc>
          <w:tcPr>
            <w:tcW w:w="0" w:type="auto"/>
          </w:tcPr>
          <w:p w14:paraId="6DC0E619" w14:textId="77777777" w:rsidR="00451559" w:rsidRDefault="00000000">
            <w:r>
              <w:t>Pearson's Chi-squared test with Yates' continuity correction</w:t>
            </w:r>
          </w:p>
        </w:tc>
      </w:tr>
    </w:tbl>
    <w:p w14:paraId="1C14A357" w14:textId="7AAD21DB" w:rsidR="00451559" w:rsidRDefault="00000000">
      <w:pPr>
        <w:pStyle w:val="FirstParagraph"/>
      </w:pPr>
      <w:r>
        <w:t xml:space="preserve">Because these two variables are </w:t>
      </w:r>
      <m:oMath>
        <m:r>
          <w:ins w:id="16" w:author="Mirjana Pralica" w:date="2024-10-22T19:12:00Z" w16du:dateUtc="2024-10-22T17:12:00Z">
            <m:rPr>
              <m:sty m:val="p"/>
            </m:rPr>
            <w:rPr>
              <w:rFonts w:ascii="Cambria Math" w:hAnsi="Cambria Math"/>
            </w:rPr>
            <m:t>0/</m:t>
          </w:ins>
        </m:r>
        <m:r>
          <w:del w:id="17" w:author="Mirjana Pralica" w:date="2024-10-22T19:12:00Z" w16du:dateUtc="2024-10-22T17:12:00Z">
            <w:rPr>
              <w:rFonts w:ascii="Cambria Math" w:hAnsi="Cambria Math"/>
            </w:rPr>
            <m:t>9</m:t>
          </w:del>
        </m:r>
        <m:r>
          <w:del w:id="18" w:author="Mirjana Pralica" w:date="2024-10-22T19:12:00Z" w16du:dateUtc="2024-10-22T17:12:00Z">
            <m:rPr>
              <m:sty m:val="p"/>
            </m:rPr>
            <w:rPr>
              <w:rFonts w:ascii="Cambria Math" w:hAnsi="Cambria Math"/>
            </w:rPr>
            <m:t>,</m:t>
          </w:del>
        </m:r>
        <m:r>
          <w:rPr>
            <w:rFonts w:ascii="Cambria Math" w:hAnsi="Cambria Math"/>
          </w:rPr>
          <m:t>1</m:t>
        </m:r>
      </m:oMath>
      <w:r>
        <w:t xml:space="preserve"> dummy variables, we can also treat them quantitatively and pass them to a paired, two-sided </w:t>
      </w:r>
      <m:oMath>
        <m:r>
          <w:rPr>
            <w:rFonts w:ascii="Cambria Math" w:hAnsi="Cambria Math"/>
          </w:rPr>
          <m:t>t</m:t>
        </m:r>
      </m:oMath>
      <w:r>
        <w:t>-test to compare our results.</w:t>
      </w:r>
    </w:p>
    <w:p w14:paraId="5ECB1114" w14:textId="77777777" w:rsidR="00451559" w:rsidRDefault="00000000">
      <w:pPr>
        <w:pStyle w:val="SourceCode"/>
      </w:pPr>
      <w:r>
        <w:rPr>
          <w:rStyle w:val="FunctionTok"/>
        </w:rPr>
        <w:lastRenderedPageBreak/>
        <w:t>tidy</w:t>
      </w:r>
      <w:r>
        <w:rPr>
          <w:rStyle w:val="NormalTok"/>
        </w:rPr>
        <w:t>(</w:t>
      </w:r>
      <w:r>
        <w:rPr>
          <w:rStyle w:val="FunctionTok"/>
        </w:rPr>
        <w:t>t.test</w:t>
      </w:r>
      <w:r>
        <w:rPr>
          <w:rStyle w:val="NormalTok"/>
        </w:rPr>
        <w:t>(</w:t>
      </w:r>
      <w:r>
        <w:br/>
      </w:r>
      <w:r>
        <w:rPr>
          <w:rStyle w:val="NormalTok"/>
        </w:rPr>
        <w:t xml:space="preserve">  sim_data_robust_reg</w:t>
      </w:r>
      <w:r>
        <w:rPr>
          <w:rStyle w:val="SpecialCharTok"/>
        </w:rPr>
        <w:t>$</w:t>
      </w:r>
      <w:r>
        <w:rPr>
          <w:rStyle w:val="NormalTok"/>
        </w:rPr>
        <w:t>employed_01,</w:t>
      </w:r>
      <w:r>
        <w:br/>
      </w:r>
      <w:r>
        <w:rPr>
          <w:rStyle w:val="NormalTok"/>
        </w:rPr>
        <w:t xml:space="preserve">  sim_data_robust_reg</w:t>
      </w:r>
      <w:r>
        <w:rPr>
          <w:rStyle w:val="SpecialCharTok"/>
        </w:rPr>
        <w:t>$</w:t>
      </w:r>
      <w:r>
        <w:rPr>
          <w:rStyle w:val="NormalTok"/>
        </w:rPr>
        <w:t>treatment,</w:t>
      </w:r>
      <w:r>
        <w:br/>
      </w:r>
      <w:r>
        <w:rPr>
          <w:rStyle w:val="NormalTok"/>
        </w:rPr>
        <w:t xml:space="preserve">  </w:t>
      </w:r>
      <w:r>
        <w:rPr>
          <w:rStyle w:val="AttributeTok"/>
        </w:rPr>
        <w:t>paired =</w:t>
      </w:r>
      <w:r>
        <w:rPr>
          <w:rStyle w:val="NormalTok"/>
        </w:rPr>
        <w:t xml:space="preserve"> </w:t>
      </w:r>
      <w:r>
        <w:rPr>
          <w:rStyle w:val="ConstantTok"/>
        </w:rPr>
        <w:t>TRUE</w:t>
      </w:r>
      <w:r>
        <w:br/>
      </w:r>
      <w:r>
        <w:rPr>
          <w:rStyle w:val="NormalTok"/>
        </w:rPr>
        <w:t>))</w:t>
      </w:r>
    </w:p>
    <w:tbl>
      <w:tblPr>
        <w:tblStyle w:val="Table"/>
        <w:tblW w:w="5000" w:type="pct"/>
        <w:tblLook w:val="0420" w:firstRow="1" w:lastRow="0" w:firstColumn="0" w:lastColumn="0" w:noHBand="0" w:noVBand="1"/>
      </w:tblPr>
      <w:tblGrid>
        <w:gridCol w:w="1205"/>
        <w:gridCol w:w="1086"/>
        <w:gridCol w:w="1261"/>
        <w:gridCol w:w="1262"/>
        <w:gridCol w:w="1204"/>
        <w:gridCol w:w="1117"/>
        <w:gridCol w:w="972"/>
        <w:gridCol w:w="1299"/>
      </w:tblGrid>
      <w:tr w:rsidR="00451559" w14:paraId="6713F6C8"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2F5B0941" w14:textId="77777777" w:rsidR="00451559" w:rsidRDefault="00000000">
            <w:r>
              <w:t>estimate</w:t>
            </w:r>
          </w:p>
        </w:tc>
        <w:tc>
          <w:tcPr>
            <w:tcW w:w="0" w:type="auto"/>
          </w:tcPr>
          <w:p w14:paraId="527EC60C" w14:textId="77777777" w:rsidR="00451559" w:rsidRDefault="00000000">
            <w:r>
              <w:t>statistic</w:t>
            </w:r>
          </w:p>
        </w:tc>
        <w:tc>
          <w:tcPr>
            <w:tcW w:w="0" w:type="auto"/>
          </w:tcPr>
          <w:p w14:paraId="6480A67B" w14:textId="77777777" w:rsidR="00451559" w:rsidRDefault="00000000">
            <w:r>
              <w:t>p.value</w:t>
            </w:r>
          </w:p>
        </w:tc>
        <w:tc>
          <w:tcPr>
            <w:tcW w:w="0" w:type="auto"/>
          </w:tcPr>
          <w:p w14:paraId="367F9AA5" w14:textId="77777777" w:rsidR="00451559" w:rsidRDefault="00000000">
            <w:r>
              <w:t>parameter</w:t>
            </w:r>
          </w:p>
        </w:tc>
        <w:tc>
          <w:tcPr>
            <w:tcW w:w="0" w:type="auto"/>
          </w:tcPr>
          <w:p w14:paraId="585C7D3D" w14:textId="77777777" w:rsidR="00451559" w:rsidRDefault="00000000">
            <w:r>
              <w:t>conf.low</w:t>
            </w:r>
          </w:p>
        </w:tc>
        <w:tc>
          <w:tcPr>
            <w:tcW w:w="0" w:type="auto"/>
          </w:tcPr>
          <w:p w14:paraId="6F3D6A12" w14:textId="77777777" w:rsidR="00451559" w:rsidRDefault="00000000">
            <w:r>
              <w:t>conf.high</w:t>
            </w:r>
          </w:p>
        </w:tc>
        <w:tc>
          <w:tcPr>
            <w:tcW w:w="0" w:type="auto"/>
          </w:tcPr>
          <w:p w14:paraId="221B175F" w14:textId="77777777" w:rsidR="00451559" w:rsidRDefault="00000000">
            <w:r>
              <w:t>method</w:t>
            </w:r>
          </w:p>
        </w:tc>
        <w:tc>
          <w:tcPr>
            <w:tcW w:w="0" w:type="auto"/>
          </w:tcPr>
          <w:p w14:paraId="045C6178" w14:textId="77777777" w:rsidR="00451559" w:rsidRDefault="00000000">
            <w:r>
              <w:t>alternative</w:t>
            </w:r>
          </w:p>
        </w:tc>
      </w:tr>
      <w:tr w:rsidR="00451559" w14:paraId="13108174"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3EF4DB9" w14:textId="77777777" w:rsidR="00451559" w:rsidRDefault="00000000">
            <w:r>
              <w:t>0.2291022</w:t>
            </w:r>
          </w:p>
        </w:tc>
        <w:tc>
          <w:tcPr>
            <w:tcW w:w="0" w:type="auto"/>
          </w:tcPr>
          <w:p w14:paraId="0E855760" w14:textId="77777777" w:rsidR="00451559" w:rsidRDefault="00000000">
            <w:r>
              <w:t>8.207132</w:t>
            </w:r>
          </w:p>
        </w:tc>
        <w:tc>
          <w:tcPr>
            <w:tcW w:w="0" w:type="auto"/>
          </w:tcPr>
          <w:p w14:paraId="2C75B4F3" w14:textId="77777777" w:rsidR="00451559" w:rsidRDefault="00000000">
            <w:r>
              <w:t>5.511062e-15</w:t>
            </w:r>
          </w:p>
        </w:tc>
        <w:tc>
          <w:tcPr>
            <w:tcW w:w="0" w:type="auto"/>
          </w:tcPr>
          <w:p w14:paraId="3AAB9529" w14:textId="77777777" w:rsidR="00451559" w:rsidRDefault="00000000">
            <w:r>
              <w:t>322</w:t>
            </w:r>
          </w:p>
        </w:tc>
        <w:tc>
          <w:tcPr>
            <w:tcW w:w="0" w:type="auto"/>
          </w:tcPr>
          <w:p w14:paraId="6386194A" w14:textId="77777777" w:rsidR="00451559" w:rsidRDefault="00000000">
            <w:r>
              <w:t>0.1741833</w:t>
            </w:r>
          </w:p>
        </w:tc>
        <w:tc>
          <w:tcPr>
            <w:tcW w:w="0" w:type="auto"/>
          </w:tcPr>
          <w:p w14:paraId="2A850C18" w14:textId="77777777" w:rsidR="00451559" w:rsidRDefault="00000000">
            <w:r>
              <w:t>0.284021</w:t>
            </w:r>
          </w:p>
        </w:tc>
        <w:tc>
          <w:tcPr>
            <w:tcW w:w="0" w:type="auto"/>
          </w:tcPr>
          <w:p w14:paraId="4D2DB0E3" w14:textId="77777777" w:rsidR="00451559" w:rsidRDefault="00000000">
            <w:r>
              <w:t>Paired t-test</w:t>
            </w:r>
          </w:p>
        </w:tc>
        <w:tc>
          <w:tcPr>
            <w:tcW w:w="0" w:type="auto"/>
          </w:tcPr>
          <w:p w14:paraId="6CE7C8D5" w14:textId="77777777" w:rsidR="00451559" w:rsidRDefault="00000000">
            <w:r>
              <w:t>two.sided</w:t>
            </w:r>
          </w:p>
        </w:tc>
      </w:tr>
    </w:tbl>
    <w:p w14:paraId="7B42EC2B" w14:textId="77777777" w:rsidR="00451559" w:rsidRDefault="00000000">
      <w:pPr>
        <w:pStyle w:val="FirstParagraph"/>
      </w:pPr>
      <w:r>
        <w:t>This was done largely to demonstrate how a difference in interpretation of the variables can cause a real statistical impact. Both tests show very small p-values, much lower than the typical threshold of 0.05; however, the actual p-value does differ between the two as is highlighted below.</w:t>
      </w:r>
    </w:p>
    <w:p w14:paraId="516B3431" w14:textId="77777777" w:rsidR="00451559" w:rsidRDefault="00000000">
      <w:pPr>
        <w:pStyle w:val="SourceCode"/>
      </w:pPr>
      <w:r>
        <w:rPr>
          <w:rStyle w:val="FunctionTok"/>
        </w:rPr>
        <w:t>bind_rows</w:t>
      </w:r>
      <w:r>
        <w:rPr>
          <w:rStyle w:val="NormalTok"/>
        </w:rPr>
        <w:t>(</w:t>
      </w:r>
      <w:r>
        <w:br/>
      </w:r>
      <w:r>
        <w:rPr>
          <w:rStyle w:val="NormalTok"/>
        </w:rPr>
        <w:t xml:space="preserve">  </w:t>
      </w:r>
      <w:r>
        <w:rPr>
          <w:rStyle w:val="FunctionTok"/>
        </w:rPr>
        <w:t>tidy</w:t>
      </w:r>
      <w:r>
        <w:rPr>
          <w:rStyle w:val="NormalTok"/>
        </w:rPr>
        <w:t>(</w:t>
      </w:r>
      <w:r>
        <w:rPr>
          <w:rStyle w:val="FunctionTok"/>
        </w:rPr>
        <w:t>chisq.test</w:t>
      </w:r>
      <w:r>
        <w:rPr>
          <w:rStyle w:val="NormalTok"/>
        </w:rPr>
        <w:t>(</w:t>
      </w:r>
      <w:r>
        <w:br/>
      </w:r>
      <w:r>
        <w:rPr>
          <w:rStyle w:val="NormalTok"/>
        </w:rPr>
        <w:t xml:space="preserve">    sim_data_robust_reg</w:t>
      </w:r>
      <w:r>
        <w:rPr>
          <w:rStyle w:val="SpecialCharTok"/>
        </w:rPr>
        <w:t>$</w:t>
      </w:r>
      <w:r>
        <w:rPr>
          <w:rStyle w:val="NormalTok"/>
        </w:rPr>
        <w:t>employed_01,</w:t>
      </w:r>
      <w:r>
        <w:br/>
      </w:r>
      <w:r>
        <w:rPr>
          <w:rStyle w:val="NormalTok"/>
        </w:rPr>
        <w:t xml:space="preserve">    sim_data_robust_reg</w:t>
      </w:r>
      <w:r>
        <w:rPr>
          <w:rStyle w:val="SpecialCharTok"/>
        </w:rPr>
        <w:t>$</w:t>
      </w:r>
      <w:r>
        <w:rPr>
          <w:rStyle w:val="NormalTok"/>
        </w:rPr>
        <w:t>treatment,</w:t>
      </w:r>
      <w:r>
        <w:br/>
      </w:r>
      <w:r>
        <w:rPr>
          <w:rStyle w:val="NormalTok"/>
        </w:rPr>
        <w:t xml:space="preserve">  )),</w:t>
      </w:r>
      <w:r>
        <w:br/>
      </w:r>
      <w:r>
        <w:rPr>
          <w:rStyle w:val="NormalTok"/>
        </w:rPr>
        <w:t xml:space="preserve">  </w:t>
      </w:r>
      <w:r>
        <w:rPr>
          <w:rStyle w:val="CommentTok"/>
        </w:rPr>
        <w:t># Running without Yates correction</w:t>
      </w:r>
      <w:r>
        <w:br/>
      </w:r>
      <w:r>
        <w:rPr>
          <w:rStyle w:val="NormalTok"/>
        </w:rPr>
        <w:t xml:space="preserve">  </w:t>
      </w:r>
      <w:r>
        <w:rPr>
          <w:rStyle w:val="FunctionTok"/>
        </w:rPr>
        <w:t>tidy</w:t>
      </w:r>
      <w:r>
        <w:rPr>
          <w:rStyle w:val="NormalTok"/>
        </w:rPr>
        <w:t>(</w:t>
      </w:r>
      <w:r>
        <w:rPr>
          <w:rStyle w:val="FunctionTok"/>
        </w:rPr>
        <w:t>chisq.test</w:t>
      </w:r>
      <w:r>
        <w:rPr>
          <w:rStyle w:val="NormalTok"/>
        </w:rPr>
        <w:t>(</w:t>
      </w:r>
      <w:r>
        <w:br/>
      </w:r>
      <w:r>
        <w:rPr>
          <w:rStyle w:val="NormalTok"/>
        </w:rPr>
        <w:t xml:space="preserve">    sim_data_robust_reg</w:t>
      </w:r>
      <w:r>
        <w:rPr>
          <w:rStyle w:val="SpecialCharTok"/>
        </w:rPr>
        <w:t>$</w:t>
      </w:r>
      <w:r>
        <w:rPr>
          <w:rStyle w:val="NormalTok"/>
        </w:rPr>
        <w:t>employed_01,</w:t>
      </w:r>
      <w:r>
        <w:br/>
      </w:r>
      <w:r>
        <w:rPr>
          <w:rStyle w:val="NormalTok"/>
        </w:rPr>
        <w:t xml:space="preserve">    sim_data_robust_reg</w:t>
      </w:r>
      <w:r>
        <w:rPr>
          <w:rStyle w:val="SpecialCharTok"/>
        </w:rPr>
        <w:t>$</w:t>
      </w:r>
      <w:r>
        <w:rPr>
          <w:rStyle w:val="NormalTok"/>
        </w:rPr>
        <w:t>treatment,</w:t>
      </w:r>
      <w:r>
        <w:br/>
      </w:r>
      <w:r>
        <w:rPr>
          <w:rStyle w:val="NormalTok"/>
        </w:rPr>
        <w:t xml:space="preserve">    </w:t>
      </w:r>
      <w:r>
        <w:rPr>
          <w:rStyle w:val="AttributeTok"/>
        </w:rPr>
        <w:t>correct =</w:t>
      </w:r>
      <w:r>
        <w:rPr>
          <w:rStyle w:val="NormalTok"/>
        </w:rPr>
        <w:t xml:space="preserve"> </w:t>
      </w:r>
      <w:r>
        <w:rPr>
          <w:rStyle w:val="ConstantTok"/>
        </w:rPr>
        <w:t>FALSE</w:t>
      </w:r>
      <w:r>
        <w:br/>
      </w:r>
      <w:r>
        <w:rPr>
          <w:rStyle w:val="NormalTok"/>
        </w:rPr>
        <w:t xml:space="preserve">  )),</w:t>
      </w:r>
      <w:r>
        <w:br/>
      </w:r>
      <w:r>
        <w:rPr>
          <w:rStyle w:val="NormalTok"/>
        </w:rPr>
        <w:t xml:space="preserve">  </w:t>
      </w:r>
      <w:r>
        <w:rPr>
          <w:rStyle w:val="FunctionTok"/>
        </w:rPr>
        <w:t>tidy</w:t>
      </w:r>
      <w:r>
        <w:rPr>
          <w:rStyle w:val="NormalTok"/>
        </w:rPr>
        <w:t>(</w:t>
      </w:r>
      <w:r>
        <w:rPr>
          <w:rStyle w:val="FunctionTok"/>
        </w:rPr>
        <w:t>t.test</w:t>
      </w:r>
      <w:r>
        <w:rPr>
          <w:rStyle w:val="NormalTok"/>
        </w:rPr>
        <w:t>(</w:t>
      </w:r>
      <w:r>
        <w:br/>
      </w:r>
      <w:r>
        <w:rPr>
          <w:rStyle w:val="NormalTok"/>
        </w:rPr>
        <w:t xml:space="preserve">    sim_data_robust_reg</w:t>
      </w:r>
      <w:r>
        <w:rPr>
          <w:rStyle w:val="SpecialCharTok"/>
        </w:rPr>
        <w:t>$</w:t>
      </w:r>
      <w:r>
        <w:rPr>
          <w:rStyle w:val="NormalTok"/>
        </w:rPr>
        <w:t>employed_01,</w:t>
      </w:r>
      <w:r>
        <w:br/>
      </w:r>
      <w:r>
        <w:rPr>
          <w:rStyle w:val="NormalTok"/>
        </w:rPr>
        <w:t xml:space="preserve">    sim_data_robust_reg</w:t>
      </w:r>
      <w:r>
        <w:rPr>
          <w:rStyle w:val="SpecialCharTok"/>
        </w:rPr>
        <w:t>$</w:t>
      </w:r>
      <w:r>
        <w:rPr>
          <w:rStyle w:val="NormalTok"/>
        </w:rPr>
        <w:t>treatment,</w:t>
      </w:r>
      <w:r>
        <w:br/>
      </w:r>
      <w:r>
        <w:rPr>
          <w:rStyle w:val="NormalTok"/>
        </w:rPr>
        <w:t xml:space="preserve">    </w:t>
      </w:r>
      <w:r>
        <w:rPr>
          <w:rStyle w:val="AttributeTok"/>
        </w:rPr>
        <w:t>paired =</w:t>
      </w:r>
      <w:r>
        <w:rPr>
          <w:rStyle w:val="NormalTok"/>
        </w:rPr>
        <w:t xml:space="preserve"> </w:t>
      </w:r>
      <w:r>
        <w:rPr>
          <w:rStyle w:val="ConstantTok"/>
        </w:rPr>
        <w:t>TRUE</w:t>
      </w:r>
      <w:r>
        <w:br/>
      </w:r>
      <w:r>
        <w:rPr>
          <w:rStyle w:val="NormalTok"/>
        </w:rPr>
        <w:t xml:space="preserve">  ))</w:t>
      </w:r>
      <w:r>
        <w:br/>
      </w:r>
      <w:r>
        <w:rPr>
          <w:rStyle w:val="NormalTok"/>
        </w:rPr>
        <w:t xml:space="preserve">) </w:t>
      </w:r>
      <w:r>
        <w:rPr>
          <w:rStyle w:val="SpecialCharTok"/>
        </w:rPr>
        <w:t>|&gt;</w:t>
      </w:r>
      <w:r>
        <w:br/>
      </w:r>
      <w:r>
        <w:rPr>
          <w:rStyle w:val="NormalTok"/>
        </w:rPr>
        <w:t xml:space="preserve">  </w:t>
      </w:r>
      <w:r>
        <w:rPr>
          <w:rStyle w:val="FunctionTok"/>
        </w:rPr>
        <w:t>select</w:t>
      </w:r>
      <w:r>
        <w:rPr>
          <w:rStyle w:val="NormalTok"/>
        </w:rPr>
        <w:t>(statistic, p.value, method)</w:t>
      </w:r>
    </w:p>
    <w:tbl>
      <w:tblPr>
        <w:tblStyle w:val="Table"/>
        <w:tblW w:w="5000" w:type="pct"/>
        <w:tblLook w:val="0420" w:firstRow="1" w:lastRow="0" w:firstColumn="0" w:lastColumn="0" w:noHBand="0" w:noVBand="1"/>
      </w:tblPr>
      <w:tblGrid>
        <w:gridCol w:w="1339"/>
        <w:gridCol w:w="1670"/>
        <w:gridCol w:w="6397"/>
      </w:tblGrid>
      <w:tr w:rsidR="00451559" w14:paraId="578C1F53"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18BE1E56" w14:textId="77777777" w:rsidR="00451559" w:rsidRDefault="00000000">
            <w:r>
              <w:t>statistic</w:t>
            </w:r>
          </w:p>
        </w:tc>
        <w:tc>
          <w:tcPr>
            <w:tcW w:w="0" w:type="auto"/>
          </w:tcPr>
          <w:p w14:paraId="509E773F" w14:textId="77777777" w:rsidR="00451559" w:rsidRDefault="00000000">
            <w:r>
              <w:t>p.value</w:t>
            </w:r>
          </w:p>
        </w:tc>
        <w:tc>
          <w:tcPr>
            <w:tcW w:w="0" w:type="auto"/>
          </w:tcPr>
          <w:p w14:paraId="6A5199F4" w14:textId="77777777" w:rsidR="00451559" w:rsidRDefault="00000000">
            <w:r>
              <w:t>method</w:t>
            </w:r>
          </w:p>
        </w:tc>
      </w:tr>
      <w:tr w:rsidR="00451559" w14:paraId="234FEAF1"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59A8C65" w14:textId="77777777" w:rsidR="00451559" w:rsidRDefault="00000000">
            <w:r>
              <w:t>60.527500</w:t>
            </w:r>
          </w:p>
        </w:tc>
        <w:tc>
          <w:tcPr>
            <w:tcW w:w="0" w:type="auto"/>
          </w:tcPr>
          <w:p w14:paraId="0508BEFC" w14:textId="77777777" w:rsidR="00451559" w:rsidRDefault="00000000">
            <w:r>
              <w:t>7.255772e-15</w:t>
            </w:r>
          </w:p>
        </w:tc>
        <w:tc>
          <w:tcPr>
            <w:tcW w:w="0" w:type="auto"/>
          </w:tcPr>
          <w:p w14:paraId="3B93772E" w14:textId="77777777" w:rsidR="00451559" w:rsidRDefault="00000000">
            <w:r>
              <w:t>Pearson's Chi-squared test with Yates' continuity correction</w:t>
            </w:r>
          </w:p>
        </w:tc>
      </w:tr>
      <w:tr w:rsidR="00451559" w14:paraId="45A2B8DB" w14:textId="77777777">
        <w:trPr>
          <w:jc w:val="center"/>
        </w:trPr>
        <w:tc>
          <w:tcPr>
            <w:tcW w:w="0" w:type="auto"/>
          </w:tcPr>
          <w:p w14:paraId="4BF4E11D" w14:textId="77777777" w:rsidR="00451559" w:rsidRDefault="00000000">
            <w:r>
              <w:t>62.502207</w:t>
            </w:r>
          </w:p>
        </w:tc>
        <w:tc>
          <w:tcPr>
            <w:tcW w:w="0" w:type="auto"/>
          </w:tcPr>
          <w:p w14:paraId="0C6CECE8" w14:textId="77777777" w:rsidR="00451559" w:rsidRDefault="00000000">
            <w:r>
              <w:t>2.661463e-15</w:t>
            </w:r>
          </w:p>
        </w:tc>
        <w:tc>
          <w:tcPr>
            <w:tcW w:w="0" w:type="auto"/>
          </w:tcPr>
          <w:p w14:paraId="49C92BD0" w14:textId="77777777" w:rsidR="00451559" w:rsidRDefault="00000000">
            <w:r>
              <w:t>Pearson's Chi-squared test</w:t>
            </w:r>
          </w:p>
        </w:tc>
      </w:tr>
      <w:tr w:rsidR="00451559" w14:paraId="6427A386"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E9A91CA" w14:textId="77777777" w:rsidR="00451559" w:rsidRDefault="00000000">
            <w:r>
              <w:t>8.207132</w:t>
            </w:r>
          </w:p>
        </w:tc>
        <w:tc>
          <w:tcPr>
            <w:tcW w:w="0" w:type="auto"/>
          </w:tcPr>
          <w:p w14:paraId="5AD798E5" w14:textId="77777777" w:rsidR="00451559" w:rsidRDefault="00000000">
            <w:r>
              <w:t>5.511062e-15</w:t>
            </w:r>
          </w:p>
        </w:tc>
        <w:tc>
          <w:tcPr>
            <w:tcW w:w="0" w:type="auto"/>
          </w:tcPr>
          <w:p w14:paraId="1C1170F8" w14:textId="77777777" w:rsidR="00451559" w:rsidRDefault="00000000">
            <w:r>
              <w:t>Paired t-test</w:t>
            </w:r>
          </w:p>
        </w:tc>
      </w:tr>
    </w:tbl>
    <w:p w14:paraId="5FB925D1" w14:textId="77777777" w:rsidR="00451559" w:rsidRDefault="00000000">
      <w:pPr>
        <w:pStyle w:val="FirstParagraph"/>
      </w:pPr>
      <w:r>
        <w:t>Using a non-binary variable doesn’t introduce any complications. Here we replace Employment with Favorite Animal (</w:t>
      </w:r>
      <w:r>
        <w:rPr>
          <w:rStyle w:val="VerbatimChar"/>
        </w:rPr>
        <w:t>favAnimals</w:t>
      </w:r>
      <w:r>
        <w:t>), a variable with three possible values. The only practical difference is that the Yates continuity correction is only applicable to binary-on-binary comparisons.</w:t>
      </w:r>
    </w:p>
    <w:p w14:paraId="5CECB078" w14:textId="77777777" w:rsidR="00451559" w:rsidRDefault="00000000">
      <w:pPr>
        <w:pStyle w:val="SourceCode"/>
      </w:pPr>
      <w:r>
        <w:rPr>
          <w:rStyle w:val="FunctionTok"/>
        </w:rPr>
        <w:lastRenderedPageBreak/>
        <w:t>tidy</w:t>
      </w:r>
      <w:r>
        <w:rPr>
          <w:rStyle w:val="NormalTok"/>
        </w:rPr>
        <w:t>(</w:t>
      </w:r>
      <w:r>
        <w:br/>
      </w:r>
      <w:r>
        <w:rPr>
          <w:rStyle w:val="NormalTok"/>
        </w:rPr>
        <w:t xml:space="preserve">  </w:t>
      </w:r>
      <w:r>
        <w:rPr>
          <w:rStyle w:val="FunctionTok"/>
        </w:rPr>
        <w:t>chisq.test</w:t>
      </w:r>
      <w:r>
        <w:rPr>
          <w:rStyle w:val="NormalTok"/>
        </w:rPr>
        <w:t>(sim_data_robust_reg</w:t>
      </w:r>
      <w:r>
        <w:rPr>
          <w:rStyle w:val="SpecialCharTok"/>
        </w:rPr>
        <w:t>$</w:t>
      </w:r>
      <w:r>
        <w:rPr>
          <w:rStyle w:val="NormalTok"/>
        </w:rPr>
        <w:t>favAnimals, sim_data_robust_reg</w:t>
      </w:r>
      <w:r>
        <w:rPr>
          <w:rStyle w:val="SpecialCharTok"/>
        </w:rPr>
        <w:t>$</w:t>
      </w:r>
      <w:r>
        <w:rPr>
          <w:rStyle w:val="NormalTok"/>
        </w:rPr>
        <w:t>treatment)</w:t>
      </w:r>
      <w:r>
        <w:br/>
      </w:r>
      <w:r>
        <w:rPr>
          <w:rStyle w:val="NormalTok"/>
        </w:rPr>
        <w:t>)</w:t>
      </w:r>
    </w:p>
    <w:tbl>
      <w:tblPr>
        <w:tblStyle w:val="Table"/>
        <w:tblW w:w="5000" w:type="pct"/>
        <w:tblLook w:val="0420" w:firstRow="1" w:lastRow="0" w:firstColumn="0" w:lastColumn="0" w:noHBand="0" w:noVBand="1"/>
      </w:tblPr>
      <w:tblGrid>
        <w:gridCol w:w="1639"/>
        <w:gridCol w:w="1821"/>
        <w:gridCol w:w="1910"/>
        <w:gridCol w:w="4036"/>
      </w:tblGrid>
      <w:tr w:rsidR="00451559" w14:paraId="59CFC2DA"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7F3ADADC" w14:textId="77777777" w:rsidR="00451559" w:rsidRDefault="00000000">
            <w:r>
              <w:t>statistic</w:t>
            </w:r>
          </w:p>
        </w:tc>
        <w:tc>
          <w:tcPr>
            <w:tcW w:w="0" w:type="auto"/>
          </w:tcPr>
          <w:p w14:paraId="0FEB2003" w14:textId="77777777" w:rsidR="00451559" w:rsidRDefault="00000000">
            <w:r>
              <w:t>p.value</w:t>
            </w:r>
          </w:p>
        </w:tc>
        <w:tc>
          <w:tcPr>
            <w:tcW w:w="0" w:type="auto"/>
          </w:tcPr>
          <w:p w14:paraId="4A37D0C1" w14:textId="77777777" w:rsidR="00451559" w:rsidRDefault="00000000">
            <w:r>
              <w:t>parameter</w:t>
            </w:r>
          </w:p>
        </w:tc>
        <w:tc>
          <w:tcPr>
            <w:tcW w:w="0" w:type="auto"/>
          </w:tcPr>
          <w:p w14:paraId="5A5068C2" w14:textId="77777777" w:rsidR="00451559" w:rsidRDefault="00000000">
            <w:r>
              <w:t>method</w:t>
            </w:r>
          </w:p>
        </w:tc>
      </w:tr>
      <w:tr w:rsidR="00451559" w14:paraId="089E13D9"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12730003" w14:textId="77777777" w:rsidR="00451559" w:rsidRDefault="00000000">
            <w:r>
              <w:t>1.674965</w:t>
            </w:r>
          </w:p>
        </w:tc>
        <w:tc>
          <w:tcPr>
            <w:tcW w:w="0" w:type="auto"/>
          </w:tcPr>
          <w:p w14:paraId="60D42C42" w14:textId="77777777" w:rsidR="00451559" w:rsidRDefault="00000000">
            <w:r>
              <w:t>0.4327987</w:t>
            </w:r>
          </w:p>
        </w:tc>
        <w:tc>
          <w:tcPr>
            <w:tcW w:w="0" w:type="auto"/>
          </w:tcPr>
          <w:p w14:paraId="46B2D085" w14:textId="77777777" w:rsidR="00451559" w:rsidRDefault="00000000">
            <w:r>
              <w:t>2</w:t>
            </w:r>
          </w:p>
        </w:tc>
        <w:tc>
          <w:tcPr>
            <w:tcW w:w="0" w:type="auto"/>
          </w:tcPr>
          <w:p w14:paraId="54F65169" w14:textId="77777777" w:rsidR="00451559" w:rsidRDefault="00000000">
            <w:r>
              <w:t>Pearson's Chi-squared test</w:t>
            </w:r>
          </w:p>
        </w:tc>
      </w:tr>
    </w:tbl>
    <w:p w14:paraId="336C121F" w14:textId="77777777" w:rsidR="00451559" w:rsidRDefault="00000000">
      <w:pPr>
        <w:pStyle w:val="Heading2"/>
      </w:pPr>
      <w:bookmarkStart w:id="19" w:name="_Toc179854209"/>
      <w:bookmarkStart w:id="20" w:name="multinomial-logistic-regression"/>
      <w:bookmarkEnd w:id="15"/>
      <w:r>
        <w:t>Multinomial logistic regression</w:t>
      </w:r>
      <w:bookmarkEnd w:id="19"/>
    </w:p>
    <w:p w14:paraId="54000222" w14:textId="77777777" w:rsidR="00451559" w:rsidRDefault="00000000">
      <w:pPr>
        <w:pStyle w:val="FirstParagraph"/>
      </w:pPr>
      <w:r>
        <w:t xml:space="preserve">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offers a very quick and simple comparison of a singular categorical variable against another categorical variable. However, if we want to perform more complex analyses, say if we want to account for any covariates in the relationship or if we want to determine the effect of a quantitative variable on our categorical response, then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tests are insufficient.</w:t>
      </w:r>
    </w:p>
    <w:p w14:paraId="1F5EA826" w14:textId="77777777" w:rsidR="00451559" w:rsidRDefault="00000000">
      <w:pPr>
        <w:pStyle w:val="BodyText"/>
      </w:pPr>
      <w:r>
        <w:t xml:space="preserve">A logistic regression (logit) model is the most commonly used of the so-called binary regression models. A logistic model binds the output between 0 and 1 which makes it better suited to the probability of the presence of a characteristic compared to an unbounded linear model. </w:t>
      </w:r>
      <w:commentRangeStart w:id="21"/>
      <w:r>
        <w:t xml:space="preserve">Technically, a logistic model is considered proper when you want to model binary outcomes with covariates. However, a linear model offer “qualitatively the same” results with higher immediate interpretability and practical consistency between running and analyzing quantitative and categorical outcomes (Porter et al., 2024). Please refer to the </w:t>
      </w:r>
      <w:hyperlink r:id="rId8">
        <w:r w:rsidR="00451559">
          <w:rPr>
            <w:rStyle w:val="Hyperlink"/>
          </w:rPr>
          <w:t>QMG memo</w:t>
        </w:r>
      </w:hyperlink>
      <w:r>
        <w:t xml:space="preserve"> for their testing and conclusions on the topic.</w:t>
      </w:r>
      <w:commentRangeEnd w:id="21"/>
      <w:r w:rsidR="00383AEA">
        <w:rPr>
          <w:rStyle w:val="CommentReference"/>
        </w:rPr>
        <w:commentReference w:id="21"/>
      </w:r>
    </w:p>
    <w:p w14:paraId="0D656C76" w14:textId="77777777" w:rsidR="00451559" w:rsidRDefault="00000000">
      <w:pPr>
        <w:pStyle w:val="BodyText"/>
      </w:pPr>
      <w:r>
        <w:t xml:space="preserve">A multinomial logistic (mlogit) model generalizes the logit model to categorical response variables with arbitrarily many levels. For this example, we will be determining the effect of </w:t>
      </w:r>
      <w:r>
        <w:rPr>
          <w:rStyle w:val="VerbatimChar"/>
        </w:rPr>
        <w:t>treatment</w:t>
      </w:r>
      <w:r>
        <w:t xml:space="preserve"> on </w:t>
      </w:r>
      <w:r>
        <w:rPr>
          <w:rStyle w:val="VerbatimChar"/>
        </w:rPr>
        <w:t>favAnimals</w:t>
      </w:r>
      <w:r>
        <w:t xml:space="preserve"> while including </w:t>
      </w:r>
      <w:r>
        <w:rPr>
          <w:rStyle w:val="VerbatimChar"/>
        </w:rPr>
        <w:t>cities</w:t>
      </w:r>
      <w:r>
        <w:t xml:space="preserve">, </w:t>
      </w:r>
      <w:r>
        <w:rPr>
          <w:rStyle w:val="VerbatimChar"/>
        </w:rPr>
        <w:t>eduLevel</w:t>
      </w:r>
      <w:r>
        <w:t xml:space="preserve"> and </w:t>
      </w:r>
      <w:r>
        <w:rPr>
          <w:rStyle w:val="VerbatimChar"/>
        </w:rPr>
        <w:t>pre_income_raw</w:t>
      </w:r>
      <w:r>
        <w:t xml:space="preserve"> as covariates, drawing from the </w:t>
      </w:r>
      <w:r>
        <w:rPr>
          <w:rStyle w:val="VerbatimChar"/>
        </w:rPr>
        <w:t>mdrcAnalysis::sim_data_robust_reg</w:t>
      </w:r>
      <w:r>
        <w:t xml:space="preserve"> dataset.</w:t>
      </w:r>
    </w:p>
    <w:p w14:paraId="06FE9641" w14:textId="77777777" w:rsidR="00451559" w:rsidRDefault="00000000">
      <w:pPr>
        <w:pStyle w:val="SourceCode"/>
      </w:pPr>
      <w:r>
        <w:rPr>
          <w:rStyle w:val="CommentTok"/>
        </w:rPr>
        <w:t># Loading dataset</w:t>
      </w:r>
      <w:r>
        <w:br/>
      </w:r>
      <w:r>
        <w:rPr>
          <w:rStyle w:val="FunctionTok"/>
        </w:rPr>
        <w:t>data</w:t>
      </w:r>
      <w:r>
        <w:rPr>
          <w:rStyle w:val="NormalTok"/>
        </w:rPr>
        <w:t xml:space="preserve">(sim_data_robust_reg, </w:t>
      </w:r>
      <w:r>
        <w:rPr>
          <w:rStyle w:val="AttributeTok"/>
        </w:rPr>
        <w:t>package =</w:t>
      </w:r>
      <w:r>
        <w:rPr>
          <w:rStyle w:val="NormalTok"/>
        </w:rPr>
        <w:t xml:space="preserve"> </w:t>
      </w:r>
      <w:r>
        <w:rPr>
          <w:rStyle w:val="StringTok"/>
        </w:rPr>
        <w:t>"mdrcAnalysis"</w:t>
      </w:r>
      <w:r>
        <w:rPr>
          <w:rStyle w:val="NormalTok"/>
        </w:rPr>
        <w:t>)</w:t>
      </w:r>
      <w:r>
        <w:br/>
      </w:r>
      <w:r>
        <w:rPr>
          <w:rStyle w:val="CommentTok"/>
        </w:rPr>
        <w:t># Making categoricals explicit and with desired reference levels for treatment</w:t>
      </w:r>
      <w:r>
        <w:br/>
      </w:r>
      <w:r>
        <w:rPr>
          <w:rStyle w:val="NormalTok"/>
        </w:rPr>
        <w:t xml:space="preserve">sim_data_robust_reg </w:t>
      </w:r>
      <w:r>
        <w:rPr>
          <w:rStyle w:val="OtherTok"/>
        </w:rPr>
        <w:t>&lt;-</w:t>
      </w:r>
      <w:r>
        <w:rPr>
          <w:rStyle w:val="NormalTok"/>
        </w:rPr>
        <w:t xml:space="preserve"> sim_data_robust_reg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favAnimals =</w:t>
      </w:r>
      <w:r>
        <w:rPr>
          <w:rStyle w:val="NormalTok"/>
        </w:rPr>
        <w:t xml:space="preserve"> </w:t>
      </w:r>
      <w:r>
        <w:rPr>
          <w:rStyle w:val="FunctionTok"/>
        </w:rPr>
        <w:t>factor</w:t>
      </w:r>
      <w:r>
        <w:rPr>
          <w:rStyle w:val="NormalTok"/>
        </w:rPr>
        <w:t xml:space="preserve">(favAnimals, </w:t>
      </w:r>
      <w:r>
        <w:rPr>
          <w:rStyle w:val="AttributeTok"/>
        </w:rPr>
        <w:t>levels =</w:t>
      </w:r>
      <w:r>
        <w:rPr>
          <w:rStyle w:val="NormalTok"/>
        </w:rPr>
        <w:t xml:space="preserve"> </w:t>
      </w:r>
      <w:r>
        <w:rPr>
          <w:rStyle w:val="FunctionTok"/>
        </w:rPr>
        <w:t>c</w:t>
      </w:r>
      <w:r>
        <w:rPr>
          <w:rStyle w:val="NormalTok"/>
        </w:rPr>
        <w:t>(</w:t>
      </w:r>
      <w:r>
        <w:rPr>
          <w:rStyle w:val="StringTok"/>
        </w:rPr>
        <w:t>"cat"</w:t>
      </w:r>
      <w:r>
        <w:rPr>
          <w:rStyle w:val="NormalTok"/>
        </w:rPr>
        <w:t xml:space="preserve">, </w:t>
      </w:r>
      <w:r>
        <w:rPr>
          <w:rStyle w:val="StringTok"/>
        </w:rPr>
        <w:t>"croc"</w:t>
      </w:r>
      <w:r>
        <w:rPr>
          <w:rStyle w:val="NormalTok"/>
        </w:rPr>
        <w:t xml:space="preserve">, </w:t>
      </w:r>
      <w:r>
        <w:rPr>
          <w:rStyle w:val="StringTok"/>
        </w:rPr>
        <w:t>"dog"</w:t>
      </w:r>
      <w:r>
        <w:rPr>
          <w:rStyle w:val="NormalTok"/>
        </w:rPr>
        <w:t>)),</w:t>
      </w:r>
      <w:r>
        <w:br/>
      </w:r>
      <w:r>
        <w:rPr>
          <w:rStyle w:val="NormalTok"/>
        </w:rPr>
        <w:t xml:space="preserve">    </w:t>
      </w:r>
      <w:r>
        <w:rPr>
          <w:rStyle w:val="AttributeTok"/>
        </w:rPr>
        <w:t>treatment =</w:t>
      </w:r>
      <w:r>
        <w:rPr>
          <w:rStyle w:val="NormalTok"/>
        </w:rPr>
        <w:t xml:space="preserve"> </w:t>
      </w:r>
      <w:r>
        <w:rPr>
          <w:rStyle w:val="FunctionTok"/>
        </w:rPr>
        <w:t>factor</w:t>
      </w:r>
      <w:r>
        <w:rPr>
          <w:rStyle w:val="NormalTok"/>
        </w:rPr>
        <w:t xml:space="preserve">(treatment,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cities =</w:t>
      </w:r>
      <w:r>
        <w:rPr>
          <w:rStyle w:val="NormalTok"/>
        </w:rPr>
        <w:t xml:space="preserve"> </w:t>
      </w:r>
      <w:r>
        <w:rPr>
          <w:rStyle w:val="FunctionTok"/>
        </w:rPr>
        <w:t>factor</w:t>
      </w:r>
      <w:r>
        <w:rPr>
          <w:rStyle w:val="NormalTok"/>
        </w:rPr>
        <w:t>(cities)</w:t>
      </w:r>
      <w:r>
        <w:br/>
      </w:r>
      <w:r>
        <w:rPr>
          <w:rStyle w:val="NormalTok"/>
        </w:rPr>
        <w:t xml:space="preserve">  )</w:t>
      </w:r>
      <w:r>
        <w:br/>
      </w:r>
      <w:r>
        <w:rPr>
          <w:rStyle w:val="NormalTok"/>
        </w:rPr>
        <w:t xml:space="preserve">sim_data_robust_reg </w:t>
      </w:r>
      <w:r>
        <w:rPr>
          <w:rStyle w:val="SpecialCharTok"/>
        </w:rPr>
        <w:t>%&gt;%</w:t>
      </w:r>
      <w:r>
        <w:br/>
      </w:r>
      <w:r>
        <w:rPr>
          <w:rStyle w:val="NormalTok"/>
        </w:rPr>
        <w:t xml:space="preserve">  </w:t>
      </w:r>
      <w:r>
        <w:rPr>
          <w:rStyle w:val="FunctionTok"/>
        </w:rPr>
        <w:t>select</w:t>
      </w:r>
      <w:r>
        <w:rPr>
          <w:rStyle w:val="NormalTok"/>
        </w:rPr>
        <w:t xml:space="preserve">(treatment, favAnimals, cities, eduLevel, pre_income_raw) </w:t>
      </w:r>
      <w:r>
        <w:rPr>
          <w:rStyle w:val="SpecialCharTok"/>
        </w:rPr>
        <w:t>%&gt;%</w:t>
      </w:r>
      <w:r>
        <w:br/>
      </w:r>
      <w:r>
        <w:rPr>
          <w:rStyle w:val="NormalTok"/>
        </w:rPr>
        <w:t xml:space="preserve">  </w:t>
      </w:r>
      <w:r>
        <w:rPr>
          <w:rStyle w:val="FunctionTok"/>
        </w:rPr>
        <w:t>head</w:t>
      </w:r>
      <w:r>
        <w:rPr>
          <w:rStyle w:val="NormalTok"/>
        </w:rPr>
        <w:t>()</w:t>
      </w:r>
    </w:p>
    <w:tbl>
      <w:tblPr>
        <w:tblStyle w:val="Table"/>
        <w:tblW w:w="5000" w:type="pct"/>
        <w:tblLook w:val="0420" w:firstRow="1" w:lastRow="0" w:firstColumn="0" w:lastColumn="0" w:noHBand="0" w:noVBand="1"/>
      </w:tblPr>
      <w:tblGrid>
        <w:gridCol w:w="1836"/>
        <w:gridCol w:w="2003"/>
        <w:gridCol w:w="1109"/>
        <w:gridCol w:w="1679"/>
        <w:gridCol w:w="2779"/>
      </w:tblGrid>
      <w:tr w:rsidR="00451559" w14:paraId="359B3E5D"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6FD6F59B" w14:textId="77777777" w:rsidR="00451559" w:rsidRDefault="00000000">
            <w:r>
              <w:t>treatment</w:t>
            </w:r>
          </w:p>
        </w:tc>
        <w:tc>
          <w:tcPr>
            <w:tcW w:w="0" w:type="auto"/>
          </w:tcPr>
          <w:p w14:paraId="24992BC7" w14:textId="77777777" w:rsidR="00451559" w:rsidRDefault="00000000">
            <w:r>
              <w:t>favAnimals</w:t>
            </w:r>
          </w:p>
        </w:tc>
        <w:tc>
          <w:tcPr>
            <w:tcW w:w="0" w:type="auto"/>
          </w:tcPr>
          <w:p w14:paraId="23313D7F" w14:textId="77777777" w:rsidR="00451559" w:rsidRDefault="00000000">
            <w:r>
              <w:t>cities</w:t>
            </w:r>
          </w:p>
        </w:tc>
        <w:tc>
          <w:tcPr>
            <w:tcW w:w="0" w:type="auto"/>
          </w:tcPr>
          <w:p w14:paraId="33110090" w14:textId="77777777" w:rsidR="00451559" w:rsidRDefault="00000000">
            <w:r>
              <w:t>eduLevel</w:t>
            </w:r>
          </w:p>
        </w:tc>
        <w:tc>
          <w:tcPr>
            <w:tcW w:w="0" w:type="auto"/>
          </w:tcPr>
          <w:p w14:paraId="2E4F5C78" w14:textId="77777777" w:rsidR="00451559" w:rsidRDefault="00000000">
            <w:r>
              <w:t>pre_income_raw</w:t>
            </w:r>
          </w:p>
        </w:tc>
      </w:tr>
      <w:tr w:rsidR="00451559" w14:paraId="497ED5C1"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1FB4364D" w14:textId="77777777" w:rsidR="00451559" w:rsidRDefault="00000000">
            <w:r>
              <w:t>0</w:t>
            </w:r>
          </w:p>
        </w:tc>
        <w:tc>
          <w:tcPr>
            <w:tcW w:w="0" w:type="auto"/>
          </w:tcPr>
          <w:p w14:paraId="5F93EA82" w14:textId="77777777" w:rsidR="00451559" w:rsidRDefault="00000000">
            <w:r>
              <w:t>dog</w:t>
            </w:r>
          </w:p>
        </w:tc>
        <w:tc>
          <w:tcPr>
            <w:tcW w:w="0" w:type="auto"/>
          </w:tcPr>
          <w:p w14:paraId="48986274" w14:textId="77777777" w:rsidR="00451559" w:rsidRDefault="00000000">
            <w:r>
              <w:t>1</w:t>
            </w:r>
          </w:p>
        </w:tc>
        <w:tc>
          <w:tcPr>
            <w:tcW w:w="0" w:type="auto"/>
          </w:tcPr>
          <w:p w14:paraId="1905E531" w14:textId="77777777" w:rsidR="00451559" w:rsidRDefault="00000000">
            <w:r>
              <w:t>2</w:t>
            </w:r>
          </w:p>
        </w:tc>
        <w:tc>
          <w:tcPr>
            <w:tcW w:w="0" w:type="auto"/>
          </w:tcPr>
          <w:p w14:paraId="1236559B" w14:textId="77777777" w:rsidR="00451559" w:rsidRDefault="00000000">
            <w:r>
              <w:t>7774.086</w:t>
            </w:r>
          </w:p>
        </w:tc>
      </w:tr>
      <w:tr w:rsidR="00451559" w14:paraId="2075C222" w14:textId="77777777">
        <w:trPr>
          <w:jc w:val="center"/>
        </w:trPr>
        <w:tc>
          <w:tcPr>
            <w:tcW w:w="0" w:type="auto"/>
          </w:tcPr>
          <w:p w14:paraId="21DB1AAB" w14:textId="77777777" w:rsidR="00451559" w:rsidRDefault="00000000">
            <w:r>
              <w:lastRenderedPageBreak/>
              <w:t>1</w:t>
            </w:r>
          </w:p>
        </w:tc>
        <w:tc>
          <w:tcPr>
            <w:tcW w:w="0" w:type="auto"/>
          </w:tcPr>
          <w:p w14:paraId="6D9AC585" w14:textId="77777777" w:rsidR="00451559" w:rsidRDefault="00000000">
            <w:r>
              <w:t>cat</w:t>
            </w:r>
          </w:p>
        </w:tc>
        <w:tc>
          <w:tcPr>
            <w:tcW w:w="0" w:type="auto"/>
          </w:tcPr>
          <w:p w14:paraId="65987062" w14:textId="77777777" w:rsidR="00451559" w:rsidRDefault="00000000">
            <w:r>
              <w:t>1</w:t>
            </w:r>
          </w:p>
        </w:tc>
        <w:tc>
          <w:tcPr>
            <w:tcW w:w="0" w:type="auto"/>
          </w:tcPr>
          <w:p w14:paraId="241C3D30" w14:textId="77777777" w:rsidR="00451559" w:rsidRDefault="00000000">
            <w:r>
              <w:t>5</w:t>
            </w:r>
          </w:p>
        </w:tc>
        <w:tc>
          <w:tcPr>
            <w:tcW w:w="0" w:type="auto"/>
          </w:tcPr>
          <w:p w14:paraId="6A642F41" w14:textId="77777777" w:rsidR="00451559" w:rsidRDefault="00000000">
            <w:r>
              <w:t>29456.055</w:t>
            </w:r>
          </w:p>
        </w:tc>
      </w:tr>
      <w:tr w:rsidR="00451559" w14:paraId="5DB01E61"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60A54CF2" w14:textId="77777777" w:rsidR="00451559" w:rsidRDefault="00000000">
            <w:r>
              <w:t>1</w:t>
            </w:r>
          </w:p>
        </w:tc>
        <w:tc>
          <w:tcPr>
            <w:tcW w:w="0" w:type="auto"/>
          </w:tcPr>
          <w:p w14:paraId="4085BB67" w14:textId="77777777" w:rsidR="00451559" w:rsidRDefault="00000000">
            <w:r>
              <w:t>cat</w:t>
            </w:r>
          </w:p>
        </w:tc>
        <w:tc>
          <w:tcPr>
            <w:tcW w:w="0" w:type="auto"/>
          </w:tcPr>
          <w:p w14:paraId="65732FF0" w14:textId="77777777" w:rsidR="00451559" w:rsidRDefault="00000000">
            <w:r>
              <w:t>1</w:t>
            </w:r>
          </w:p>
        </w:tc>
        <w:tc>
          <w:tcPr>
            <w:tcW w:w="0" w:type="auto"/>
          </w:tcPr>
          <w:p w14:paraId="0F02FC02" w14:textId="77777777" w:rsidR="00451559" w:rsidRDefault="00000000">
            <w:r>
              <w:t>3</w:t>
            </w:r>
          </w:p>
        </w:tc>
        <w:tc>
          <w:tcPr>
            <w:tcW w:w="0" w:type="auto"/>
          </w:tcPr>
          <w:p w14:paraId="008A88D6" w14:textId="77777777" w:rsidR="00451559" w:rsidRDefault="00000000">
            <w:r>
              <w:t>21378.514</w:t>
            </w:r>
          </w:p>
        </w:tc>
      </w:tr>
      <w:tr w:rsidR="00451559" w14:paraId="5AAA47C6" w14:textId="77777777">
        <w:trPr>
          <w:jc w:val="center"/>
        </w:trPr>
        <w:tc>
          <w:tcPr>
            <w:tcW w:w="0" w:type="auto"/>
          </w:tcPr>
          <w:p w14:paraId="488A68A0" w14:textId="77777777" w:rsidR="00451559" w:rsidRDefault="00000000">
            <w:r>
              <w:t>0</w:t>
            </w:r>
          </w:p>
        </w:tc>
        <w:tc>
          <w:tcPr>
            <w:tcW w:w="0" w:type="auto"/>
          </w:tcPr>
          <w:p w14:paraId="00DC8AF6" w14:textId="77777777" w:rsidR="00451559" w:rsidRDefault="00000000">
            <w:r>
              <w:t>croc</w:t>
            </w:r>
          </w:p>
        </w:tc>
        <w:tc>
          <w:tcPr>
            <w:tcW w:w="0" w:type="auto"/>
          </w:tcPr>
          <w:p w14:paraId="27CBA1C3" w14:textId="77777777" w:rsidR="00451559" w:rsidRDefault="00000000">
            <w:r>
              <w:t>1</w:t>
            </w:r>
          </w:p>
        </w:tc>
        <w:tc>
          <w:tcPr>
            <w:tcW w:w="0" w:type="auto"/>
          </w:tcPr>
          <w:p w14:paraId="4A0977A1" w14:textId="77777777" w:rsidR="00451559" w:rsidRDefault="00000000">
            <w:r>
              <w:t>2</w:t>
            </w:r>
          </w:p>
        </w:tc>
        <w:tc>
          <w:tcPr>
            <w:tcW w:w="0" w:type="auto"/>
          </w:tcPr>
          <w:p w14:paraId="683F2CE5" w14:textId="77777777" w:rsidR="00451559" w:rsidRDefault="00000000">
            <w:r>
              <w:t>7887.680</w:t>
            </w:r>
          </w:p>
        </w:tc>
      </w:tr>
      <w:tr w:rsidR="00451559" w14:paraId="07BB5B87"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51905710" w14:textId="77777777" w:rsidR="00451559" w:rsidRDefault="00000000">
            <w:r>
              <w:t>1</w:t>
            </w:r>
          </w:p>
        </w:tc>
        <w:tc>
          <w:tcPr>
            <w:tcW w:w="0" w:type="auto"/>
          </w:tcPr>
          <w:p w14:paraId="2968DC60" w14:textId="77777777" w:rsidR="00451559" w:rsidRDefault="00000000">
            <w:r>
              <w:t>cat</w:t>
            </w:r>
          </w:p>
        </w:tc>
        <w:tc>
          <w:tcPr>
            <w:tcW w:w="0" w:type="auto"/>
          </w:tcPr>
          <w:p w14:paraId="36DB275E" w14:textId="77777777" w:rsidR="00451559" w:rsidRDefault="00000000">
            <w:r>
              <w:t>1</w:t>
            </w:r>
          </w:p>
        </w:tc>
        <w:tc>
          <w:tcPr>
            <w:tcW w:w="0" w:type="auto"/>
          </w:tcPr>
          <w:p w14:paraId="1082087C" w14:textId="77777777" w:rsidR="00451559" w:rsidRDefault="00000000">
            <w:r>
              <w:t>3</w:t>
            </w:r>
          </w:p>
        </w:tc>
        <w:tc>
          <w:tcPr>
            <w:tcW w:w="0" w:type="auto"/>
          </w:tcPr>
          <w:p w14:paraId="678C2D86" w14:textId="77777777" w:rsidR="00451559" w:rsidRDefault="00000000">
            <w:r>
              <w:t>31355.188</w:t>
            </w:r>
          </w:p>
        </w:tc>
      </w:tr>
      <w:tr w:rsidR="00451559" w14:paraId="19F67D7A" w14:textId="77777777">
        <w:trPr>
          <w:jc w:val="center"/>
        </w:trPr>
        <w:tc>
          <w:tcPr>
            <w:tcW w:w="0" w:type="auto"/>
          </w:tcPr>
          <w:p w14:paraId="39B30875" w14:textId="77777777" w:rsidR="00451559" w:rsidRDefault="00000000">
            <w:r>
              <w:t>1</w:t>
            </w:r>
          </w:p>
        </w:tc>
        <w:tc>
          <w:tcPr>
            <w:tcW w:w="0" w:type="auto"/>
          </w:tcPr>
          <w:p w14:paraId="2458561C" w14:textId="77777777" w:rsidR="00451559" w:rsidRDefault="00000000">
            <w:r>
              <w:t>dog</w:t>
            </w:r>
          </w:p>
        </w:tc>
        <w:tc>
          <w:tcPr>
            <w:tcW w:w="0" w:type="auto"/>
          </w:tcPr>
          <w:p w14:paraId="6BEC2F56" w14:textId="77777777" w:rsidR="00451559" w:rsidRDefault="00000000">
            <w:r>
              <w:t>1</w:t>
            </w:r>
          </w:p>
        </w:tc>
        <w:tc>
          <w:tcPr>
            <w:tcW w:w="0" w:type="auto"/>
          </w:tcPr>
          <w:p w14:paraId="5EE0D4CD" w14:textId="77777777" w:rsidR="00451559" w:rsidRDefault="00000000">
            <w:r>
              <w:t>1</w:t>
            </w:r>
          </w:p>
        </w:tc>
        <w:tc>
          <w:tcPr>
            <w:tcW w:w="0" w:type="auto"/>
          </w:tcPr>
          <w:p w14:paraId="72509F27" w14:textId="77777777" w:rsidR="00451559" w:rsidRDefault="00000000">
            <w:r>
              <w:t>11980.657</w:t>
            </w:r>
          </w:p>
        </w:tc>
      </w:tr>
    </w:tbl>
    <w:p w14:paraId="203870C9" w14:textId="77777777" w:rsidR="00451559" w:rsidRDefault="00000000">
      <w:pPr>
        <w:pStyle w:val="FirstParagraph"/>
      </w:pPr>
      <w:r>
        <w:t xml:space="preserve">Here we will be using the </w:t>
      </w:r>
      <w:r>
        <w:rPr>
          <w:rStyle w:val="VerbatimChar"/>
        </w:rPr>
        <w:t>nnet</w:t>
      </w:r>
      <w:r>
        <w:t xml:space="preserve"> package to perform our analyses. This package is designed for neural network/machine learning applications and logistic regression functions </w:t>
      </w:r>
      <w:commentRangeStart w:id="22"/>
      <w:r>
        <w:t xml:space="preserve">as </w:t>
      </w:r>
      <w:commentRangeEnd w:id="22"/>
      <w:r w:rsidR="007B5BC5">
        <w:rPr>
          <w:rStyle w:val="CommentReference"/>
        </w:rPr>
        <w:commentReference w:id="22"/>
      </w:r>
      <w:r>
        <w:t>the backbone for many of these sorts of applications.</w:t>
      </w:r>
    </w:p>
    <w:p w14:paraId="304BA317" w14:textId="77777777" w:rsidR="00451559" w:rsidRDefault="00000000">
      <w:pPr>
        <w:pStyle w:val="BodyText"/>
      </w:pPr>
      <w:r>
        <w:t xml:space="preserve">Running the model operates similarly to running a linear model with </w:t>
      </w:r>
      <w:r>
        <w:rPr>
          <w:rStyle w:val="VerbatimChar"/>
        </w:rPr>
        <w:t>stats::lm</w:t>
      </w:r>
      <w:r>
        <w:t xml:space="preserve">. Here, I am </w:t>
      </w:r>
      <w:commentRangeStart w:id="23"/>
      <w:r>
        <w:t xml:space="preserve">scaling </w:t>
      </w:r>
      <w:commentRangeEnd w:id="23"/>
      <w:r w:rsidR="00F0643D">
        <w:rPr>
          <w:rStyle w:val="CommentReference"/>
        </w:rPr>
        <w:commentReference w:id="23"/>
      </w:r>
      <w:r>
        <w:t xml:space="preserve">the quantitative predictor variable </w:t>
      </w:r>
      <w:r>
        <w:rPr>
          <w:rStyle w:val="VerbatimChar"/>
        </w:rPr>
        <w:t>pre_income_raw</w:t>
      </w:r>
      <w:r>
        <w:t xml:space="preserve"> for performance and convergence issues. It can also help with coefficient interpretability and comparison with other coefficients (Baguley, 2009).</w:t>
      </w:r>
    </w:p>
    <w:p w14:paraId="60BC7B8D" w14:textId="77777777" w:rsidR="00451559" w:rsidRDefault="00000000">
      <w:pPr>
        <w:pStyle w:val="SourceCode"/>
      </w:pPr>
      <w:r>
        <w:rPr>
          <w:rStyle w:val="FunctionTok"/>
        </w:rPr>
        <w:t>library</w:t>
      </w:r>
      <w:r>
        <w:rPr>
          <w:rStyle w:val="NormalTok"/>
        </w:rPr>
        <w:t>(nnet)</w:t>
      </w:r>
      <w:r>
        <w:br/>
      </w:r>
      <w:r>
        <w:rPr>
          <w:rStyle w:val="NormalTok"/>
        </w:rPr>
        <w:t xml:space="preserve">mlogit_model </w:t>
      </w:r>
      <w:r>
        <w:rPr>
          <w:rStyle w:val="OtherTok"/>
        </w:rPr>
        <w:t>&lt;-</w:t>
      </w:r>
      <w:r>
        <w:rPr>
          <w:rStyle w:val="NormalTok"/>
        </w:rPr>
        <w:t xml:space="preserve"> </w:t>
      </w:r>
      <w:r>
        <w:rPr>
          <w:rStyle w:val="FunctionTok"/>
        </w:rPr>
        <w:t>multinom</w:t>
      </w:r>
      <w:r>
        <w:rPr>
          <w:rStyle w:val="NormalTok"/>
        </w:rPr>
        <w:t>(</w:t>
      </w:r>
      <w:r>
        <w:br/>
      </w:r>
      <w:r>
        <w:rPr>
          <w:rStyle w:val="NormalTok"/>
        </w:rPr>
        <w:t xml:space="preserve">  favAnimals </w:t>
      </w:r>
      <w:r>
        <w:rPr>
          <w:rStyle w:val="SpecialCharTok"/>
        </w:rPr>
        <w:t>~</w:t>
      </w:r>
      <w:r>
        <w:rPr>
          <w:rStyle w:val="NormalTok"/>
        </w:rPr>
        <w:t xml:space="preserve"> cities </w:t>
      </w:r>
      <w:r>
        <w:rPr>
          <w:rStyle w:val="SpecialCharTok"/>
        </w:rPr>
        <w:t>+</w:t>
      </w:r>
      <w:r>
        <w:rPr>
          <w:rStyle w:val="NormalTok"/>
        </w:rPr>
        <w:t xml:space="preserve"> eduLevel </w:t>
      </w:r>
      <w:r>
        <w:rPr>
          <w:rStyle w:val="SpecialCharTok"/>
        </w:rPr>
        <w:t>+</w:t>
      </w:r>
      <w:r>
        <w:rPr>
          <w:rStyle w:val="NormalTok"/>
        </w:rPr>
        <w:t xml:space="preserve"> </w:t>
      </w:r>
      <w:r>
        <w:rPr>
          <w:rStyle w:val="FunctionTok"/>
        </w:rPr>
        <w:t>scale</w:t>
      </w:r>
      <w:r>
        <w:rPr>
          <w:rStyle w:val="NormalTok"/>
        </w:rPr>
        <w:t xml:space="preserve">(pre_income_raw) </w:t>
      </w:r>
      <w:r>
        <w:rPr>
          <w:rStyle w:val="SpecialCharTok"/>
        </w:rPr>
        <w:t>+</w:t>
      </w:r>
      <w:r>
        <w:rPr>
          <w:rStyle w:val="NormalTok"/>
        </w:rPr>
        <w:t xml:space="preserve"> treatment,</w:t>
      </w:r>
      <w:r>
        <w:br/>
      </w:r>
      <w:r>
        <w:rPr>
          <w:rStyle w:val="NormalTok"/>
        </w:rPr>
        <w:t xml:space="preserve">  </w:t>
      </w:r>
      <w:r>
        <w:rPr>
          <w:rStyle w:val="AttributeTok"/>
        </w:rPr>
        <w:t>data =</w:t>
      </w:r>
      <w:r>
        <w:rPr>
          <w:rStyle w:val="NormalTok"/>
        </w:rPr>
        <w:t xml:space="preserve"> sim_data_robust_reg</w:t>
      </w:r>
      <w:r>
        <w:br/>
      </w:r>
      <w:r>
        <w:rPr>
          <w:rStyle w:val="NormalTok"/>
        </w:rPr>
        <w:t>)</w:t>
      </w:r>
    </w:p>
    <w:p w14:paraId="39DCB407" w14:textId="77777777" w:rsidR="00451559" w:rsidRDefault="00000000">
      <w:pPr>
        <w:pStyle w:val="SourceCode"/>
      </w:pPr>
      <w:r>
        <w:rPr>
          <w:rStyle w:val="VerbatimChar"/>
        </w:rPr>
        <w:t>## # weights:  27 (16 variable)</w:t>
      </w:r>
      <w:r>
        <w:br/>
      </w:r>
      <w:r>
        <w:rPr>
          <w:rStyle w:val="VerbatimChar"/>
        </w:rPr>
        <w:t xml:space="preserve">## initial  value 354.851769 </w:t>
      </w:r>
      <w:r>
        <w:br/>
      </w:r>
      <w:r>
        <w:rPr>
          <w:rStyle w:val="VerbatimChar"/>
        </w:rPr>
        <w:t>## iter  10 value 347.147846</w:t>
      </w:r>
      <w:r>
        <w:br/>
      </w:r>
      <w:r>
        <w:rPr>
          <w:rStyle w:val="VerbatimChar"/>
        </w:rPr>
        <w:t>## iter  20 value 346.622167</w:t>
      </w:r>
      <w:r>
        <w:br/>
      </w:r>
      <w:r>
        <w:rPr>
          <w:rStyle w:val="VerbatimChar"/>
        </w:rPr>
        <w:t xml:space="preserve">## final  value 346.622122 </w:t>
      </w:r>
      <w:r>
        <w:br/>
      </w:r>
      <w:r>
        <w:rPr>
          <w:rStyle w:val="VerbatimChar"/>
        </w:rPr>
        <w:t>## converged</w:t>
      </w:r>
    </w:p>
    <w:p w14:paraId="62F34848" w14:textId="77777777" w:rsidR="00451559" w:rsidRDefault="00000000">
      <w:pPr>
        <w:pStyle w:val="FirstParagraph"/>
      </w:pPr>
      <w:r>
        <w:t xml:space="preserve">Multinomial logistic fits a model via an iterative estimation process. If you want to hide the automatic printing of the optimization process, then you can set </w:t>
      </w:r>
      <w:r>
        <w:rPr>
          <w:rStyle w:val="VerbatimChar"/>
        </w:rPr>
        <w:t>trace = FALSE</w:t>
      </w:r>
      <w:r>
        <w:t>:</w:t>
      </w:r>
    </w:p>
    <w:p w14:paraId="2A28E6E5" w14:textId="77777777" w:rsidR="00451559" w:rsidRDefault="00000000">
      <w:pPr>
        <w:pStyle w:val="SourceCode"/>
      </w:pPr>
      <w:r>
        <w:rPr>
          <w:rStyle w:val="NormalTok"/>
        </w:rPr>
        <w:t xml:space="preserve">mlogit_model </w:t>
      </w:r>
      <w:r>
        <w:rPr>
          <w:rStyle w:val="OtherTok"/>
        </w:rPr>
        <w:t>&lt;-</w:t>
      </w:r>
      <w:r>
        <w:rPr>
          <w:rStyle w:val="NormalTok"/>
        </w:rPr>
        <w:t xml:space="preserve"> </w:t>
      </w:r>
      <w:r>
        <w:rPr>
          <w:rStyle w:val="FunctionTok"/>
        </w:rPr>
        <w:t>multinom</w:t>
      </w:r>
      <w:r>
        <w:rPr>
          <w:rStyle w:val="NormalTok"/>
        </w:rPr>
        <w:t>(</w:t>
      </w:r>
      <w:r>
        <w:br/>
      </w:r>
      <w:r>
        <w:rPr>
          <w:rStyle w:val="NormalTok"/>
        </w:rPr>
        <w:t xml:space="preserve">  favAnimals </w:t>
      </w:r>
      <w:r>
        <w:rPr>
          <w:rStyle w:val="SpecialCharTok"/>
        </w:rPr>
        <w:t>~</w:t>
      </w:r>
      <w:r>
        <w:rPr>
          <w:rStyle w:val="NormalTok"/>
        </w:rPr>
        <w:t xml:space="preserve"> cities </w:t>
      </w:r>
      <w:r>
        <w:rPr>
          <w:rStyle w:val="SpecialCharTok"/>
        </w:rPr>
        <w:t>+</w:t>
      </w:r>
      <w:r>
        <w:rPr>
          <w:rStyle w:val="NormalTok"/>
        </w:rPr>
        <w:t xml:space="preserve"> eduLevel </w:t>
      </w:r>
      <w:r>
        <w:rPr>
          <w:rStyle w:val="SpecialCharTok"/>
        </w:rPr>
        <w:t>+</w:t>
      </w:r>
      <w:r>
        <w:rPr>
          <w:rStyle w:val="NormalTok"/>
        </w:rPr>
        <w:t xml:space="preserve"> </w:t>
      </w:r>
      <w:r>
        <w:rPr>
          <w:rStyle w:val="FunctionTok"/>
        </w:rPr>
        <w:t>scale</w:t>
      </w:r>
      <w:r>
        <w:rPr>
          <w:rStyle w:val="NormalTok"/>
        </w:rPr>
        <w:t xml:space="preserve">(pre_income_raw) </w:t>
      </w:r>
      <w:r>
        <w:rPr>
          <w:rStyle w:val="SpecialCharTok"/>
        </w:rPr>
        <w:t>+</w:t>
      </w:r>
      <w:r>
        <w:rPr>
          <w:rStyle w:val="NormalTok"/>
        </w:rPr>
        <w:t xml:space="preserve"> treatment,</w:t>
      </w:r>
      <w:r>
        <w:br/>
      </w:r>
      <w:r>
        <w:rPr>
          <w:rStyle w:val="NormalTok"/>
        </w:rPr>
        <w:t xml:space="preserve">  </w:t>
      </w:r>
      <w:r>
        <w:rPr>
          <w:rStyle w:val="AttributeTok"/>
        </w:rPr>
        <w:t>data =</w:t>
      </w:r>
      <w:r>
        <w:rPr>
          <w:rStyle w:val="NormalTok"/>
        </w:rPr>
        <w:t xml:space="preserve"> sim_data_robust_reg,</w:t>
      </w:r>
      <w:r>
        <w:br/>
      </w:r>
      <w:r>
        <w:rPr>
          <w:rStyle w:val="NormalTok"/>
        </w:rPr>
        <w:t xml:space="preserve">  </w:t>
      </w:r>
      <w:r>
        <w:rPr>
          <w:rStyle w:val="AttributeTok"/>
        </w:rPr>
        <w:t>trace =</w:t>
      </w:r>
      <w:r>
        <w:rPr>
          <w:rStyle w:val="NormalTok"/>
        </w:rPr>
        <w:t xml:space="preserve"> </w:t>
      </w:r>
      <w:r>
        <w:rPr>
          <w:rStyle w:val="ConstantTok"/>
        </w:rPr>
        <w:t>FALSE</w:t>
      </w:r>
      <w:r>
        <w:br/>
      </w:r>
      <w:r>
        <w:rPr>
          <w:rStyle w:val="NormalTok"/>
        </w:rPr>
        <w:t>)</w:t>
      </w:r>
    </w:p>
    <w:p w14:paraId="7E2EB8E1" w14:textId="77777777" w:rsidR="00451559" w:rsidRDefault="00000000">
      <w:pPr>
        <w:pStyle w:val="FirstParagraph"/>
      </w:pPr>
      <w:r>
        <w:t xml:space="preserve">We can view clean results by using the </w:t>
      </w:r>
      <w:r>
        <w:rPr>
          <w:rStyle w:val="VerbatimChar"/>
        </w:rPr>
        <w:t>broom</w:t>
      </w:r>
      <w:r>
        <w:t xml:space="preserve"> package. The p-value listed here is the result of a Wald z-test which is not actually calculated by </w:t>
      </w:r>
      <w:r>
        <w:rPr>
          <w:rStyle w:val="VerbatimChar"/>
        </w:rPr>
        <w:t>nnet</w:t>
      </w:r>
      <w:r>
        <w:t xml:space="preserve"> but rather by </w:t>
      </w:r>
      <w:r>
        <w:rPr>
          <w:rStyle w:val="VerbatimChar"/>
        </w:rPr>
        <w:t>broom</w:t>
      </w:r>
      <w:r>
        <w:t>.</w:t>
      </w:r>
    </w:p>
    <w:p w14:paraId="617779D6" w14:textId="77777777" w:rsidR="00451559" w:rsidRDefault="00000000">
      <w:pPr>
        <w:pStyle w:val="SourceCode"/>
      </w:pPr>
      <w:r>
        <w:rPr>
          <w:rStyle w:val="CommentTok"/>
        </w:rPr>
        <w:t># Using broom and filtering for the treatment coefficient</w:t>
      </w:r>
      <w:r>
        <w:br/>
      </w:r>
      <w:r>
        <w:rPr>
          <w:rStyle w:val="FunctionTok"/>
        </w:rPr>
        <w:t>tidy</w:t>
      </w:r>
      <w:r>
        <w:rPr>
          <w:rStyle w:val="NormalTok"/>
        </w:rPr>
        <w:t xml:space="preserve">(mlogit_model) </w:t>
      </w:r>
      <w:r>
        <w:rPr>
          <w:rStyle w:val="SpecialCharTok"/>
        </w:rPr>
        <w:t>%&gt;%</w:t>
      </w:r>
      <w:r>
        <w:br/>
      </w:r>
      <w:r>
        <w:rPr>
          <w:rStyle w:val="NormalTok"/>
        </w:rPr>
        <w:t xml:space="preserve">  </w:t>
      </w:r>
      <w:r>
        <w:rPr>
          <w:rStyle w:val="FunctionTok"/>
        </w:rPr>
        <w:t>filter</w:t>
      </w:r>
      <w:r>
        <w:rPr>
          <w:rStyle w:val="NormalTok"/>
        </w:rPr>
        <w:t xml:space="preserve">(term </w:t>
      </w:r>
      <w:r>
        <w:rPr>
          <w:rStyle w:val="SpecialCharTok"/>
        </w:rPr>
        <w:t>==</w:t>
      </w:r>
      <w:r>
        <w:rPr>
          <w:rStyle w:val="NormalTok"/>
        </w:rPr>
        <w:t xml:space="preserve"> </w:t>
      </w:r>
      <w:r>
        <w:rPr>
          <w:rStyle w:val="StringTok"/>
        </w:rPr>
        <w:t>"treatment1"</w:t>
      </w:r>
      <w:r>
        <w:rPr>
          <w:rStyle w:val="NormalTok"/>
        </w:rPr>
        <w:t>)</w:t>
      </w:r>
    </w:p>
    <w:tbl>
      <w:tblPr>
        <w:tblStyle w:val="Table"/>
        <w:tblW w:w="5000" w:type="pct"/>
        <w:tblLook w:val="0420" w:firstRow="1" w:lastRow="0" w:firstColumn="0" w:lastColumn="0" w:noHBand="0" w:noVBand="1"/>
      </w:tblPr>
      <w:tblGrid>
        <w:gridCol w:w="1168"/>
        <w:gridCol w:w="1729"/>
        <w:gridCol w:w="1669"/>
        <w:gridCol w:w="1669"/>
        <w:gridCol w:w="1502"/>
        <w:gridCol w:w="1669"/>
      </w:tblGrid>
      <w:tr w:rsidR="00451559" w14:paraId="509A16DC"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3F89E860" w14:textId="77777777" w:rsidR="00451559" w:rsidRDefault="00000000">
            <w:r>
              <w:lastRenderedPageBreak/>
              <w:t>y.level</w:t>
            </w:r>
          </w:p>
        </w:tc>
        <w:tc>
          <w:tcPr>
            <w:tcW w:w="0" w:type="auto"/>
          </w:tcPr>
          <w:p w14:paraId="28A4785A" w14:textId="77777777" w:rsidR="00451559" w:rsidRDefault="00000000">
            <w:r>
              <w:t>term</w:t>
            </w:r>
          </w:p>
        </w:tc>
        <w:tc>
          <w:tcPr>
            <w:tcW w:w="0" w:type="auto"/>
          </w:tcPr>
          <w:p w14:paraId="48A9E77E" w14:textId="77777777" w:rsidR="00451559" w:rsidRDefault="00000000">
            <w:r>
              <w:t>estimate</w:t>
            </w:r>
          </w:p>
        </w:tc>
        <w:tc>
          <w:tcPr>
            <w:tcW w:w="0" w:type="auto"/>
          </w:tcPr>
          <w:p w14:paraId="39229B99" w14:textId="77777777" w:rsidR="00451559" w:rsidRDefault="00000000">
            <w:r>
              <w:t>std.error</w:t>
            </w:r>
          </w:p>
        </w:tc>
        <w:tc>
          <w:tcPr>
            <w:tcW w:w="0" w:type="auto"/>
          </w:tcPr>
          <w:p w14:paraId="7FB819B7" w14:textId="77777777" w:rsidR="00451559" w:rsidRDefault="00000000">
            <w:r>
              <w:t>statistic</w:t>
            </w:r>
          </w:p>
        </w:tc>
        <w:tc>
          <w:tcPr>
            <w:tcW w:w="0" w:type="auto"/>
          </w:tcPr>
          <w:p w14:paraId="54BF7937" w14:textId="77777777" w:rsidR="00451559" w:rsidRDefault="00000000">
            <w:r>
              <w:t>p.value</w:t>
            </w:r>
          </w:p>
        </w:tc>
      </w:tr>
      <w:tr w:rsidR="00451559" w14:paraId="55BC8C54"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426BD4A2" w14:textId="77777777" w:rsidR="00451559" w:rsidRDefault="00000000">
            <w:r>
              <w:t>croc</w:t>
            </w:r>
          </w:p>
        </w:tc>
        <w:tc>
          <w:tcPr>
            <w:tcW w:w="0" w:type="auto"/>
          </w:tcPr>
          <w:p w14:paraId="3DC9151B" w14:textId="77777777" w:rsidR="00451559" w:rsidRDefault="00000000">
            <w:r>
              <w:t>treatment1</w:t>
            </w:r>
          </w:p>
        </w:tc>
        <w:tc>
          <w:tcPr>
            <w:tcW w:w="0" w:type="auto"/>
          </w:tcPr>
          <w:p w14:paraId="663B86DF" w14:textId="77777777" w:rsidR="00451559" w:rsidRDefault="00000000">
            <w:r>
              <w:t>0.1875968</w:t>
            </w:r>
          </w:p>
        </w:tc>
        <w:tc>
          <w:tcPr>
            <w:tcW w:w="0" w:type="auto"/>
          </w:tcPr>
          <w:p w14:paraId="14B1FF97" w14:textId="77777777" w:rsidR="00451559" w:rsidRDefault="00000000">
            <w:r>
              <w:t>0.2798265</w:t>
            </w:r>
          </w:p>
        </w:tc>
        <w:tc>
          <w:tcPr>
            <w:tcW w:w="0" w:type="auto"/>
          </w:tcPr>
          <w:p w14:paraId="0BA710E3" w14:textId="77777777" w:rsidR="00451559" w:rsidRDefault="00000000">
            <w:r>
              <w:t>0.670404</w:t>
            </w:r>
          </w:p>
        </w:tc>
        <w:tc>
          <w:tcPr>
            <w:tcW w:w="0" w:type="auto"/>
          </w:tcPr>
          <w:p w14:paraId="233F7D74" w14:textId="77777777" w:rsidR="00451559" w:rsidRDefault="00000000">
            <w:r>
              <w:t>0.5026003</w:t>
            </w:r>
          </w:p>
        </w:tc>
      </w:tr>
      <w:tr w:rsidR="00451559" w14:paraId="52ADEF4B" w14:textId="77777777">
        <w:trPr>
          <w:jc w:val="center"/>
        </w:trPr>
        <w:tc>
          <w:tcPr>
            <w:tcW w:w="0" w:type="auto"/>
          </w:tcPr>
          <w:p w14:paraId="3D604D67" w14:textId="77777777" w:rsidR="00451559" w:rsidRDefault="00000000">
            <w:r>
              <w:t>dog</w:t>
            </w:r>
          </w:p>
        </w:tc>
        <w:tc>
          <w:tcPr>
            <w:tcW w:w="0" w:type="auto"/>
          </w:tcPr>
          <w:p w14:paraId="32864EEC" w14:textId="77777777" w:rsidR="00451559" w:rsidRDefault="00000000">
            <w:r>
              <w:t>treatment1</w:t>
            </w:r>
          </w:p>
        </w:tc>
        <w:tc>
          <w:tcPr>
            <w:tcW w:w="0" w:type="auto"/>
          </w:tcPr>
          <w:p w14:paraId="658E79CA" w14:textId="77777777" w:rsidR="00451559" w:rsidRDefault="00000000">
            <w:r>
              <w:t>0.4497142</w:t>
            </w:r>
          </w:p>
        </w:tc>
        <w:tc>
          <w:tcPr>
            <w:tcW w:w="0" w:type="auto"/>
          </w:tcPr>
          <w:p w14:paraId="25E33438" w14:textId="77777777" w:rsidR="00451559" w:rsidRDefault="00000000">
            <w:r>
              <w:t>0.2807859</w:t>
            </w:r>
          </w:p>
        </w:tc>
        <w:tc>
          <w:tcPr>
            <w:tcW w:w="0" w:type="auto"/>
          </w:tcPr>
          <w:p w14:paraId="18570929" w14:textId="77777777" w:rsidR="00451559" w:rsidRDefault="00000000">
            <w:r>
              <w:t>1.601627</w:t>
            </w:r>
          </w:p>
        </w:tc>
        <w:tc>
          <w:tcPr>
            <w:tcW w:w="0" w:type="auto"/>
          </w:tcPr>
          <w:p w14:paraId="5E0721F0" w14:textId="77777777" w:rsidR="00451559" w:rsidRDefault="00000000">
            <w:r>
              <w:t>0.1092382</w:t>
            </w:r>
          </w:p>
        </w:tc>
      </w:tr>
    </w:tbl>
    <w:p w14:paraId="75C1FACB" w14:textId="77777777" w:rsidR="00451559" w:rsidRDefault="00000000">
      <w:pPr>
        <w:pStyle w:val="FirstParagraph"/>
      </w:pPr>
      <w:r>
        <w:t xml:space="preserve">Logistic model coefficients can not be interpreted the same way you can interpret the linear model coefficients. Again, a significant reason why logistic models are avoided is because of the difficulty in interpreting results beyond direction and relative strength of effect. The coefficient of a logistic model describes “the estimated increase in the log[arithmic] odds of the outcome per unit increase in the value of the” predictor (Szumilas, 2010). The odds of an event are similar to but not equal to the probability of an event. Given the probability of an event </w:t>
      </w:r>
      <m:oMath>
        <m:r>
          <w:rPr>
            <w:rFonts w:ascii="Cambria Math" w:hAnsi="Cambria Math"/>
          </w:rPr>
          <m:t>p</m:t>
        </m:r>
        <m:d>
          <m:dPr>
            <m:ctrlPr>
              <w:rPr>
                <w:rFonts w:ascii="Cambria Math" w:hAnsi="Cambria Math"/>
              </w:rPr>
            </m:ctrlPr>
          </m:dPr>
          <m:e>
            <m:r>
              <w:rPr>
                <w:rFonts w:ascii="Cambria Math" w:hAnsi="Cambria Math"/>
              </w:rPr>
              <m:t>x</m:t>
            </m:r>
          </m:e>
        </m:d>
      </m:oMath>
      <w:r>
        <w:t>, the odds are calculated as:</w:t>
      </w:r>
    </w:p>
    <w:p w14:paraId="2DBF22D3" w14:textId="77777777" w:rsidR="00451559" w:rsidRDefault="00000000">
      <w:pPr>
        <w:pStyle w:val="BodyText"/>
      </w:pPr>
      <m:oMathPara>
        <m:oMathParaPr>
          <m:jc m:val="center"/>
        </m:oMathParaPr>
        <m:oMath>
          <m:r>
            <w:rPr>
              <w:rFonts w:ascii="Cambria Math" w:hAnsi="Cambria Math"/>
            </w:rPr>
            <m:t>odds</m:t>
          </m:r>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x</m:t>
                  </m:r>
                </m:e>
              </m:d>
            </m:num>
            <m:den>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x</m:t>
                  </m:r>
                </m:e>
              </m:d>
            </m:den>
          </m:f>
        </m:oMath>
      </m:oMathPara>
    </w:p>
    <w:p w14:paraId="18A7D3D8" w14:textId="77777777" w:rsidR="00451559" w:rsidRDefault="00000000">
      <w:pPr>
        <w:pStyle w:val="FirstParagraph"/>
      </w:pPr>
      <w:r>
        <w:t xml:space="preserve">Because of how difficult it is to intuit the meaning of logistic model coefficients; they are frequently converted into “odds ratios”. This is done by exponentiating the coefficients, changing them from log odds into direct odds. </w:t>
      </w:r>
      <w:r>
        <w:rPr>
          <w:rStyle w:val="VerbatimChar"/>
        </w:rPr>
        <w:t>broom</w:t>
      </w:r>
      <w:r>
        <w:t xml:space="preserve"> makes this simple to do via the </w:t>
      </w:r>
      <w:r>
        <w:rPr>
          <w:rStyle w:val="VerbatimChar"/>
        </w:rPr>
        <w:t>exponentiate</w:t>
      </w:r>
      <w:r>
        <w:t xml:space="preserve"> argument.</w:t>
      </w:r>
    </w:p>
    <w:p w14:paraId="7976BB1D" w14:textId="77777777" w:rsidR="00451559" w:rsidRDefault="00000000">
      <w:pPr>
        <w:pStyle w:val="SourceCode"/>
      </w:pPr>
      <w:r>
        <w:rPr>
          <w:rStyle w:val="FunctionTok"/>
        </w:rPr>
        <w:t>tidy</w:t>
      </w:r>
      <w:r>
        <w:rPr>
          <w:rStyle w:val="NormalTok"/>
        </w:rPr>
        <w:t xml:space="preserve">(mlogit_model, </w:t>
      </w:r>
      <w:r>
        <w:rPr>
          <w:rStyle w:val="AttributeTok"/>
        </w:rPr>
        <w:t>exponentiate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(term </w:t>
      </w:r>
      <w:r>
        <w:rPr>
          <w:rStyle w:val="SpecialCharTok"/>
        </w:rPr>
        <w:t>==</w:t>
      </w:r>
      <w:r>
        <w:rPr>
          <w:rStyle w:val="NormalTok"/>
        </w:rPr>
        <w:t xml:space="preserve"> </w:t>
      </w:r>
      <w:r>
        <w:rPr>
          <w:rStyle w:val="StringTok"/>
        </w:rPr>
        <w:t>"treatment1"</w:t>
      </w:r>
      <w:r>
        <w:rPr>
          <w:rStyle w:val="NormalTok"/>
        </w:rPr>
        <w:t>)</w:t>
      </w:r>
    </w:p>
    <w:tbl>
      <w:tblPr>
        <w:tblStyle w:val="Table"/>
        <w:tblW w:w="5000" w:type="pct"/>
        <w:tblLook w:val="0420" w:firstRow="1" w:lastRow="0" w:firstColumn="0" w:lastColumn="0" w:noHBand="0" w:noVBand="1"/>
      </w:tblPr>
      <w:tblGrid>
        <w:gridCol w:w="1189"/>
        <w:gridCol w:w="1761"/>
        <w:gridCol w:w="1529"/>
        <w:gridCol w:w="1699"/>
        <w:gridCol w:w="1529"/>
        <w:gridCol w:w="1699"/>
      </w:tblGrid>
      <w:tr w:rsidR="00451559" w14:paraId="77ECE0EE"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5AF549D6" w14:textId="77777777" w:rsidR="00451559" w:rsidRDefault="00000000">
            <w:r>
              <w:t>y.level</w:t>
            </w:r>
          </w:p>
        </w:tc>
        <w:tc>
          <w:tcPr>
            <w:tcW w:w="0" w:type="auto"/>
          </w:tcPr>
          <w:p w14:paraId="0F1E6BCA" w14:textId="77777777" w:rsidR="00451559" w:rsidRDefault="00000000">
            <w:r>
              <w:t>term</w:t>
            </w:r>
          </w:p>
        </w:tc>
        <w:tc>
          <w:tcPr>
            <w:tcW w:w="0" w:type="auto"/>
          </w:tcPr>
          <w:p w14:paraId="1D19DE14" w14:textId="77777777" w:rsidR="00451559" w:rsidRDefault="00000000">
            <w:r>
              <w:t>estimate</w:t>
            </w:r>
          </w:p>
        </w:tc>
        <w:tc>
          <w:tcPr>
            <w:tcW w:w="0" w:type="auto"/>
          </w:tcPr>
          <w:p w14:paraId="046979DD" w14:textId="77777777" w:rsidR="00451559" w:rsidRDefault="00000000">
            <w:r>
              <w:t>std.error</w:t>
            </w:r>
          </w:p>
        </w:tc>
        <w:tc>
          <w:tcPr>
            <w:tcW w:w="0" w:type="auto"/>
          </w:tcPr>
          <w:p w14:paraId="5D74C988" w14:textId="77777777" w:rsidR="00451559" w:rsidRDefault="00000000">
            <w:r>
              <w:t>statistic</w:t>
            </w:r>
          </w:p>
        </w:tc>
        <w:tc>
          <w:tcPr>
            <w:tcW w:w="0" w:type="auto"/>
          </w:tcPr>
          <w:p w14:paraId="646453BA" w14:textId="77777777" w:rsidR="00451559" w:rsidRDefault="00000000">
            <w:r>
              <w:t>p.value</w:t>
            </w:r>
          </w:p>
        </w:tc>
      </w:tr>
      <w:tr w:rsidR="00451559" w14:paraId="24F2FA64"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557E0CE9" w14:textId="77777777" w:rsidR="00451559" w:rsidRDefault="00000000">
            <w:r>
              <w:t>croc</w:t>
            </w:r>
          </w:p>
        </w:tc>
        <w:tc>
          <w:tcPr>
            <w:tcW w:w="0" w:type="auto"/>
          </w:tcPr>
          <w:p w14:paraId="5FC229A0" w14:textId="77777777" w:rsidR="00451559" w:rsidRDefault="00000000">
            <w:r>
              <w:t>treatment1</w:t>
            </w:r>
          </w:p>
        </w:tc>
        <w:tc>
          <w:tcPr>
            <w:tcW w:w="0" w:type="auto"/>
          </w:tcPr>
          <w:p w14:paraId="36C3B6F1" w14:textId="77777777" w:rsidR="00451559" w:rsidRDefault="00000000">
            <w:r>
              <w:t>1.206347</w:t>
            </w:r>
          </w:p>
        </w:tc>
        <w:tc>
          <w:tcPr>
            <w:tcW w:w="0" w:type="auto"/>
          </w:tcPr>
          <w:p w14:paraId="0D4E10E6" w14:textId="77777777" w:rsidR="00451559" w:rsidRDefault="00000000">
            <w:r>
              <w:t>0.2798265</w:t>
            </w:r>
          </w:p>
        </w:tc>
        <w:tc>
          <w:tcPr>
            <w:tcW w:w="0" w:type="auto"/>
          </w:tcPr>
          <w:p w14:paraId="06EAF6C3" w14:textId="77777777" w:rsidR="00451559" w:rsidRDefault="00000000">
            <w:r>
              <w:t>0.670404</w:t>
            </w:r>
          </w:p>
        </w:tc>
        <w:tc>
          <w:tcPr>
            <w:tcW w:w="0" w:type="auto"/>
          </w:tcPr>
          <w:p w14:paraId="7F095AF2" w14:textId="77777777" w:rsidR="00451559" w:rsidRDefault="00000000">
            <w:r>
              <w:t>0.5026003</w:t>
            </w:r>
          </w:p>
        </w:tc>
      </w:tr>
      <w:tr w:rsidR="00451559" w14:paraId="729B70AF" w14:textId="77777777">
        <w:trPr>
          <w:jc w:val="center"/>
        </w:trPr>
        <w:tc>
          <w:tcPr>
            <w:tcW w:w="0" w:type="auto"/>
          </w:tcPr>
          <w:p w14:paraId="187C8734" w14:textId="77777777" w:rsidR="00451559" w:rsidRDefault="00000000">
            <w:r>
              <w:t>dog</w:t>
            </w:r>
          </w:p>
        </w:tc>
        <w:tc>
          <w:tcPr>
            <w:tcW w:w="0" w:type="auto"/>
          </w:tcPr>
          <w:p w14:paraId="7C5B8431" w14:textId="77777777" w:rsidR="00451559" w:rsidRDefault="00000000">
            <w:r>
              <w:t>treatment1</w:t>
            </w:r>
          </w:p>
        </w:tc>
        <w:tc>
          <w:tcPr>
            <w:tcW w:w="0" w:type="auto"/>
          </w:tcPr>
          <w:p w14:paraId="5DEB55BE" w14:textId="77777777" w:rsidR="00451559" w:rsidRDefault="00000000">
            <w:r>
              <w:t>1.567864</w:t>
            </w:r>
          </w:p>
        </w:tc>
        <w:tc>
          <w:tcPr>
            <w:tcW w:w="0" w:type="auto"/>
          </w:tcPr>
          <w:p w14:paraId="2845434D" w14:textId="77777777" w:rsidR="00451559" w:rsidRDefault="00000000">
            <w:r>
              <w:t>0.2807859</w:t>
            </w:r>
          </w:p>
        </w:tc>
        <w:tc>
          <w:tcPr>
            <w:tcW w:w="0" w:type="auto"/>
          </w:tcPr>
          <w:p w14:paraId="04339C52" w14:textId="77777777" w:rsidR="00451559" w:rsidRDefault="00000000">
            <w:r>
              <w:t>1.601627</w:t>
            </w:r>
          </w:p>
        </w:tc>
        <w:tc>
          <w:tcPr>
            <w:tcW w:w="0" w:type="auto"/>
          </w:tcPr>
          <w:p w14:paraId="4B00A3DF" w14:textId="77777777" w:rsidR="00451559" w:rsidRDefault="00000000">
            <w:r>
              <w:t>0.1092382</w:t>
            </w:r>
          </w:p>
        </w:tc>
      </w:tr>
    </w:tbl>
    <w:p w14:paraId="503EDF23" w14:textId="77777777" w:rsidR="00451559" w:rsidRDefault="00000000">
      <w:pPr>
        <w:pStyle w:val="FirstParagraph"/>
      </w:pPr>
      <w:r>
        <w:t xml:space="preserve">The </w:t>
      </w:r>
      <w:r>
        <w:rPr>
          <w:rStyle w:val="VerbatimChar"/>
        </w:rPr>
        <w:t>estimate</w:t>
      </w:r>
      <w:r>
        <w:t xml:space="preserve"> column here now lists the “</w:t>
      </w:r>
      <w:commentRangeStart w:id="24"/>
      <w:r>
        <w:t>odds ratio</w:t>
      </w:r>
      <w:commentRangeEnd w:id="24"/>
      <w:r w:rsidR="00FF53AD">
        <w:rPr>
          <w:rStyle w:val="CommentReference"/>
        </w:rPr>
        <w:commentReference w:id="24"/>
      </w:r>
      <w:r>
        <w:t>” instead of the direct coefficient. The odds ratio here are interpreted as:</w:t>
      </w:r>
    </w:p>
    <w:p w14:paraId="17031B68" w14:textId="7CE494A8" w:rsidR="00451559" w:rsidRDefault="00000000">
      <w:pPr>
        <w:pStyle w:val="Compact"/>
        <w:numPr>
          <w:ilvl w:val="0"/>
          <w:numId w:val="28"/>
        </w:numPr>
      </w:pPr>
      <w:r>
        <w:t>Given every other covariate in the model, being in the treatment group increases the odds of having “croc” as a favorite animal as opposed to the baseline “cat” by 1.2</w:t>
      </w:r>
      <w:r w:rsidR="00BC09C8">
        <w:t>1</w:t>
      </w:r>
      <w:r>
        <w:t>.</w:t>
      </w:r>
    </w:p>
    <w:p w14:paraId="6D3F2884" w14:textId="5EFCA0F0" w:rsidR="00451559" w:rsidRDefault="00000000">
      <w:pPr>
        <w:pStyle w:val="Compact"/>
        <w:numPr>
          <w:ilvl w:val="0"/>
          <w:numId w:val="28"/>
        </w:numPr>
      </w:pPr>
      <w:r>
        <w:t>Given every other covariate in the model, being in the treatment group increases the odds of having “dog” as a favorite animal as opposed to the baseline “cat” by 1.5</w:t>
      </w:r>
      <w:r w:rsidR="00BC09C8">
        <w:t>7</w:t>
      </w:r>
      <w:r>
        <w:t>.</w:t>
      </w:r>
    </w:p>
    <w:p w14:paraId="2B023196" w14:textId="77777777" w:rsidR="00451559" w:rsidRDefault="00000000">
      <w:pPr>
        <w:pStyle w:val="Compact"/>
        <w:numPr>
          <w:ilvl w:val="0"/>
          <w:numId w:val="28"/>
        </w:numPr>
      </w:pPr>
      <w:r>
        <w:t>The p-value indicates the probability that, given all other coefficients are present, that the specified coefficient is equal to 0.</w:t>
      </w:r>
    </w:p>
    <w:p w14:paraId="0E35150C" w14:textId="77777777" w:rsidR="00451559" w:rsidRDefault="00000000">
      <w:pPr>
        <w:pStyle w:val="FirstParagraph"/>
      </w:pPr>
      <w:r>
        <w:t xml:space="preserve">To find an p-value determining overall model fit, we will need to perform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commparison against a null model, a type of omnibus test. The way this conceptually works is that by comparing the fit quality between model with the </w:t>
      </w:r>
      <w:r>
        <w:rPr>
          <w:rStyle w:val="VerbatimChar"/>
        </w:rPr>
        <w:t>treatment</w:t>
      </w:r>
      <w:r>
        <w:t xml:space="preserve"> against a model without the </w:t>
      </w:r>
      <w:r>
        <w:rPr>
          <w:rStyle w:val="VerbatimChar"/>
        </w:rPr>
        <w:t>treatment</w:t>
      </w:r>
      <w:r>
        <w:t xml:space="preserve"> variable, we can determine if the improvement in fit quality is statistically significant. If our model is improved by a statistically significant degree, then </w:t>
      </w:r>
      <w:r>
        <w:rPr>
          <w:rStyle w:val="VerbatimChar"/>
        </w:rPr>
        <w:t>treatment</w:t>
      </w:r>
      <w:r>
        <w:t xml:space="preserve"> serves as an effective predictor of the categorical outcome overall. I will first </w:t>
      </w:r>
      <w:r>
        <w:lastRenderedPageBreak/>
        <w:t>show the more manual process of performing this calculation before following it up with a function that performs the work for us.</w:t>
      </w:r>
    </w:p>
    <w:p w14:paraId="257520C3" w14:textId="77777777" w:rsidR="00451559" w:rsidRDefault="00000000">
      <w:pPr>
        <w:pStyle w:val="BodyText"/>
      </w:pPr>
      <w:r>
        <w:t xml:space="preserve">This manual process serves to better showcase how this sort of model comparison works and is applicable to a method described later in this paper. To perform this comparison, we need to create this “null” model by copying the original model code but removing </w:t>
      </w:r>
      <w:r>
        <w:rPr>
          <w:rStyle w:val="VerbatimChar"/>
        </w:rPr>
        <w:t>treatment</w:t>
      </w:r>
      <w:r>
        <w:t>.</w:t>
      </w:r>
    </w:p>
    <w:p w14:paraId="1976A38C" w14:textId="77777777" w:rsidR="00451559" w:rsidRDefault="00000000">
      <w:pPr>
        <w:pStyle w:val="SourceCode"/>
      </w:pPr>
      <w:r>
        <w:rPr>
          <w:rStyle w:val="NormalTok"/>
        </w:rPr>
        <w:t xml:space="preserve">mlogit_nullmodel </w:t>
      </w:r>
      <w:r>
        <w:rPr>
          <w:rStyle w:val="OtherTok"/>
        </w:rPr>
        <w:t>&lt;-</w:t>
      </w:r>
      <w:r>
        <w:rPr>
          <w:rStyle w:val="NormalTok"/>
        </w:rPr>
        <w:t xml:space="preserve"> </w:t>
      </w:r>
      <w:r>
        <w:rPr>
          <w:rStyle w:val="FunctionTok"/>
        </w:rPr>
        <w:t>multinom</w:t>
      </w:r>
      <w:r>
        <w:rPr>
          <w:rStyle w:val="NormalTok"/>
        </w:rPr>
        <w:t>(</w:t>
      </w:r>
      <w:r>
        <w:br/>
      </w:r>
      <w:r>
        <w:rPr>
          <w:rStyle w:val="NormalTok"/>
        </w:rPr>
        <w:t xml:space="preserve">  favAnimals </w:t>
      </w:r>
      <w:r>
        <w:rPr>
          <w:rStyle w:val="SpecialCharTok"/>
        </w:rPr>
        <w:t>~</w:t>
      </w:r>
      <w:r>
        <w:rPr>
          <w:rStyle w:val="NormalTok"/>
        </w:rPr>
        <w:t xml:space="preserve"> cities </w:t>
      </w:r>
      <w:r>
        <w:rPr>
          <w:rStyle w:val="SpecialCharTok"/>
        </w:rPr>
        <w:t>+</w:t>
      </w:r>
      <w:r>
        <w:rPr>
          <w:rStyle w:val="NormalTok"/>
        </w:rPr>
        <w:t xml:space="preserve"> eduLevel </w:t>
      </w:r>
      <w:r>
        <w:rPr>
          <w:rStyle w:val="SpecialCharTok"/>
        </w:rPr>
        <w:t>+</w:t>
      </w:r>
      <w:r>
        <w:rPr>
          <w:rStyle w:val="NormalTok"/>
        </w:rPr>
        <w:t xml:space="preserve"> </w:t>
      </w:r>
      <w:r>
        <w:rPr>
          <w:rStyle w:val="FunctionTok"/>
        </w:rPr>
        <w:t>scale</w:t>
      </w:r>
      <w:r>
        <w:rPr>
          <w:rStyle w:val="NormalTok"/>
        </w:rPr>
        <w:t>(pre_income_raw),</w:t>
      </w:r>
      <w:r>
        <w:br/>
      </w:r>
      <w:r>
        <w:rPr>
          <w:rStyle w:val="NormalTok"/>
        </w:rPr>
        <w:t xml:space="preserve">  </w:t>
      </w:r>
      <w:r>
        <w:rPr>
          <w:rStyle w:val="AttributeTok"/>
        </w:rPr>
        <w:t>data =</w:t>
      </w:r>
      <w:r>
        <w:rPr>
          <w:rStyle w:val="NormalTok"/>
        </w:rPr>
        <w:t xml:space="preserve"> sim_data_robust_reg,</w:t>
      </w:r>
      <w:r>
        <w:br/>
      </w:r>
      <w:r>
        <w:rPr>
          <w:rStyle w:val="NormalTok"/>
        </w:rPr>
        <w:t xml:space="preserve">  </w:t>
      </w:r>
      <w:r>
        <w:rPr>
          <w:rStyle w:val="AttributeTok"/>
        </w:rPr>
        <w:t>trace =</w:t>
      </w:r>
      <w:r>
        <w:rPr>
          <w:rStyle w:val="NormalTok"/>
        </w:rPr>
        <w:t xml:space="preserve"> </w:t>
      </w:r>
      <w:r>
        <w:rPr>
          <w:rStyle w:val="ConstantTok"/>
        </w:rPr>
        <w:t>FALSE</w:t>
      </w:r>
      <w:r>
        <w:br/>
      </w:r>
      <w:r>
        <w:rPr>
          <w:rStyle w:val="NormalTok"/>
        </w:rPr>
        <w:t>)</w:t>
      </w:r>
    </w:p>
    <w:p w14:paraId="776CE901" w14:textId="77777777" w:rsidR="00451559" w:rsidRDefault="00000000">
      <w:pPr>
        <w:pStyle w:val="FirstParagraph"/>
      </w:pPr>
      <w:r>
        <w:t xml:space="preserve">We then pass both models into the </w:t>
      </w:r>
      <w:r>
        <w:rPr>
          <w:rStyle w:val="VerbatimChar"/>
        </w:rPr>
        <w:t>anova</w:t>
      </w:r>
      <w:r>
        <w:t xml:space="preserve"> function which, despite its name, will perform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model comparison test.</w:t>
      </w:r>
    </w:p>
    <w:p w14:paraId="2833BF94" w14:textId="77777777" w:rsidR="00451559" w:rsidRDefault="00000000">
      <w:pPr>
        <w:pStyle w:val="SourceCode"/>
      </w:pPr>
      <w:r>
        <w:rPr>
          <w:rStyle w:val="FunctionTok"/>
        </w:rPr>
        <w:t>anova</w:t>
      </w:r>
      <w:r>
        <w:rPr>
          <w:rStyle w:val="NormalTok"/>
        </w:rPr>
        <w:t>(mlogit_model, mlogit_nullmodel)</w:t>
      </w:r>
    </w:p>
    <w:tbl>
      <w:tblPr>
        <w:tblStyle w:val="Table"/>
        <w:tblW w:w="5000" w:type="pct"/>
        <w:tblLook w:val="0420" w:firstRow="1" w:lastRow="0" w:firstColumn="0" w:lastColumn="0" w:noHBand="0" w:noVBand="1"/>
      </w:tblPr>
      <w:tblGrid>
        <w:gridCol w:w="3427"/>
        <w:gridCol w:w="959"/>
        <w:gridCol w:w="1240"/>
        <w:gridCol w:w="726"/>
        <w:gridCol w:w="529"/>
        <w:gridCol w:w="1196"/>
        <w:gridCol w:w="1329"/>
      </w:tblGrid>
      <w:tr w:rsidR="00451559" w14:paraId="566A0741"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6449601D" w14:textId="77777777" w:rsidR="00451559" w:rsidRDefault="00000000">
            <w:r>
              <w:t>Model</w:t>
            </w:r>
          </w:p>
        </w:tc>
        <w:tc>
          <w:tcPr>
            <w:tcW w:w="0" w:type="auto"/>
          </w:tcPr>
          <w:p w14:paraId="6DF92015" w14:textId="77777777" w:rsidR="00451559" w:rsidRDefault="00000000">
            <w:r>
              <w:t>Resid. df</w:t>
            </w:r>
          </w:p>
        </w:tc>
        <w:tc>
          <w:tcPr>
            <w:tcW w:w="0" w:type="auto"/>
          </w:tcPr>
          <w:p w14:paraId="0950C6E2" w14:textId="77777777" w:rsidR="00451559" w:rsidRDefault="00000000">
            <w:r>
              <w:t>Resid. Dev</w:t>
            </w:r>
          </w:p>
        </w:tc>
        <w:tc>
          <w:tcPr>
            <w:tcW w:w="0" w:type="auto"/>
          </w:tcPr>
          <w:p w14:paraId="7AEA8C50" w14:textId="77777777" w:rsidR="00451559" w:rsidRDefault="00000000">
            <w:r>
              <w:t>Test</w:t>
            </w:r>
          </w:p>
        </w:tc>
        <w:tc>
          <w:tcPr>
            <w:tcW w:w="0" w:type="auto"/>
          </w:tcPr>
          <w:p w14:paraId="1315CC75" w14:textId="77777777" w:rsidR="00451559" w:rsidRDefault="00000000">
            <w:r>
              <w:t>Df</w:t>
            </w:r>
          </w:p>
        </w:tc>
        <w:tc>
          <w:tcPr>
            <w:tcW w:w="0" w:type="auto"/>
          </w:tcPr>
          <w:p w14:paraId="46514D7D" w14:textId="77777777" w:rsidR="00451559" w:rsidRDefault="00000000">
            <w:r>
              <w:t>LR stat.</w:t>
            </w:r>
          </w:p>
        </w:tc>
        <w:tc>
          <w:tcPr>
            <w:tcW w:w="0" w:type="auto"/>
          </w:tcPr>
          <w:p w14:paraId="38169BF6" w14:textId="77777777" w:rsidR="00451559" w:rsidRDefault="00000000">
            <w:r>
              <w:t>Pr(Chi)</w:t>
            </w:r>
          </w:p>
        </w:tc>
      </w:tr>
      <w:tr w:rsidR="00451559" w14:paraId="2476F4EE"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CA52F1E" w14:textId="77777777" w:rsidR="00451559" w:rsidRDefault="00000000">
            <w:r>
              <w:t>cities + eduLevel + scale(pre_income_raw)</w:t>
            </w:r>
          </w:p>
        </w:tc>
        <w:tc>
          <w:tcPr>
            <w:tcW w:w="0" w:type="auto"/>
          </w:tcPr>
          <w:p w14:paraId="280D57F5" w14:textId="77777777" w:rsidR="00451559" w:rsidRDefault="00000000">
            <w:r>
              <w:t>632</w:t>
            </w:r>
          </w:p>
        </w:tc>
        <w:tc>
          <w:tcPr>
            <w:tcW w:w="0" w:type="auto"/>
          </w:tcPr>
          <w:p w14:paraId="22F4257A" w14:textId="77777777" w:rsidR="00451559" w:rsidRDefault="00000000">
            <w:r>
              <w:t>695.8591</w:t>
            </w:r>
          </w:p>
        </w:tc>
        <w:tc>
          <w:tcPr>
            <w:tcW w:w="0" w:type="auto"/>
          </w:tcPr>
          <w:p w14:paraId="0B4E7A23" w14:textId="77777777" w:rsidR="00451559" w:rsidRDefault="00451559"/>
        </w:tc>
        <w:tc>
          <w:tcPr>
            <w:tcW w:w="0" w:type="auto"/>
          </w:tcPr>
          <w:p w14:paraId="5CB048C3" w14:textId="77777777" w:rsidR="00451559" w:rsidRDefault="00000000">
            <w:r>
              <w:t>NA</w:t>
            </w:r>
          </w:p>
        </w:tc>
        <w:tc>
          <w:tcPr>
            <w:tcW w:w="0" w:type="auto"/>
          </w:tcPr>
          <w:p w14:paraId="71E43595" w14:textId="77777777" w:rsidR="00451559" w:rsidRDefault="00000000">
            <w:r>
              <w:t>NA</w:t>
            </w:r>
          </w:p>
        </w:tc>
        <w:tc>
          <w:tcPr>
            <w:tcW w:w="0" w:type="auto"/>
          </w:tcPr>
          <w:p w14:paraId="5AE87FAD" w14:textId="77777777" w:rsidR="00451559" w:rsidRDefault="00000000">
            <w:r>
              <w:t>NA</w:t>
            </w:r>
          </w:p>
        </w:tc>
      </w:tr>
      <w:tr w:rsidR="00451559" w14:paraId="79812811" w14:textId="77777777">
        <w:trPr>
          <w:jc w:val="center"/>
        </w:trPr>
        <w:tc>
          <w:tcPr>
            <w:tcW w:w="0" w:type="auto"/>
          </w:tcPr>
          <w:p w14:paraId="029F0337" w14:textId="77777777" w:rsidR="00451559" w:rsidRDefault="00000000">
            <w:r>
              <w:t>cities + eduLevel + scale(pre_income_raw) + treatment</w:t>
            </w:r>
          </w:p>
        </w:tc>
        <w:tc>
          <w:tcPr>
            <w:tcW w:w="0" w:type="auto"/>
          </w:tcPr>
          <w:p w14:paraId="294B03AA" w14:textId="77777777" w:rsidR="00451559" w:rsidRDefault="00000000">
            <w:r>
              <w:t>630</w:t>
            </w:r>
          </w:p>
        </w:tc>
        <w:tc>
          <w:tcPr>
            <w:tcW w:w="0" w:type="auto"/>
          </w:tcPr>
          <w:p w14:paraId="3DD84A75" w14:textId="77777777" w:rsidR="00451559" w:rsidRDefault="00000000">
            <w:r>
              <w:t>693.2442</w:t>
            </w:r>
          </w:p>
        </w:tc>
        <w:tc>
          <w:tcPr>
            <w:tcW w:w="0" w:type="auto"/>
          </w:tcPr>
          <w:p w14:paraId="2DAD2FBD" w14:textId="77777777" w:rsidR="00451559" w:rsidRDefault="00000000">
            <w:r>
              <w:t>1 vs 2</w:t>
            </w:r>
          </w:p>
        </w:tc>
        <w:tc>
          <w:tcPr>
            <w:tcW w:w="0" w:type="auto"/>
          </w:tcPr>
          <w:p w14:paraId="680D3934" w14:textId="77777777" w:rsidR="00451559" w:rsidRDefault="00000000">
            <w:r>
              <w:t>2</w:t>
            </w:r>
          </w:p>
        </w:tc>
        <w:tc>
          <w:tcPr>
            <w:tcW w:w="0" w:type="auto"/>
          </w:tcPr>
          <w:p w14:paraId="5E586E09" w14:textId="77777777" w:rsidR="00451559" w:rsidRDefault="00000000">
            <w:r>
              <w:t>2.614853</w:t>
            </w:r>
          </w:p>
        </w:tc>
        <w:tc>
          <w:tcPr>
            <w:tcW w:w="0" w:type="auto"/>
          </w:tcPr>
          <w:p w14:paraId="01822990" w14:textId="77777777" w:rsidR="00451559" w:rsidRDefault="00000000">
            <w:r>
              <w:t>0.2705154</w:t>
            </w:r>
          </w:p>
        </w:tc>
      </w:tr>
    </w:tbl>
    <w:p w14:paraId="6AEAFB33" w14:textId="77777777" w:rsidR="00451559" w:rsidRDefault="00000000">
      <w:pPr>
        <w:pStyle w:val="FirstParagraph"/>
      </w:pPr>
      <w:r>
        <w:t xml:space="preserve">Here we have an overall p-value of 0.2 indicating that </w:t>
      </w:r>
      <w:r>
        <w:rPr>
          <w:rStyle w:val="VerbatimChar"/>
        </w:rPr>
        <w:t>treatment</w:t>
      </w:r>
      <w:r>
        <w:t xml:space="preserve"> is not a particularly effective predictor of </w:t>
      </w:r>
      <w:r>
        <w:rPr>
          <w:rStyle w:val="VerbatimChar"/>
        </w:rPr>
        <w:t>favAnimals</w:t>
      </w:r>
      <w:r>
        <w:t>.</w:t>
      </w:r>
    </w:p>
    <w:p w14:paraId="53B3D5D4" w14:textId="77777777" w:rsidR="00451559" w:rsidRDefault="00000000">
      <w:pPr>
        <w:pStyle w:val="BodyText"/>
      </w:pPr>
      <w:r>
        <w:t xml:space="preserve">The </w:t>
      </w:r>
      <w:r>
        <w:rPr>
          <w:rStyle w:val="VerbatimChar"/>
        </w:rPr>
        <w:t>car</w:t>
      </w:r>
      <w:r>
        <w:t xml:space="preserve"> package provides the </w:t>
      </w:r>
      <w:r>
        <w:rPr>
          <w:rStyle w:val="VerbatimChar"/>
        </w:rPr>
        <w:t>Anova</w:t>
      </w:r>
      <w:r>
        <w:t xml:space="preserve"> function which performs this sort of null/effect model comparison automatically.</w:t>
      </w:r>
    </w:p>
    <w:p w14:paraId="351EFB0F" w14:textId="77777777" w:rsidR="00451559" w:rsidRDefault="00000000">
      <w:pPr>
        <w:pStyle w:val="SourceCode"/>
      </w:pPr>
      <w:r>
        <w:rPr>
          <w:rStyle w:val="FunctionTok"/>
        </w:rPr>
        <w:t>library</w:t>
      </w:r>
      <w:r>
        <w:rPr>
          <w:rStyle w:val="NormalTok"/>
        </w:rPr>
        <w:t xml:space="preserve">(car, </w:t>
      </w:r>
      <w:r>
        <w:rPr>
          <w:rStyle w:val="AttributeTok"/>
        </w:rPr>
        <w:t>warn.conflicts =</w:t>
      </w:r>
      <w:r>
        <w:rPr>
          <w:rStyle w:val="NormalTok"/>
        </w:rPr>
        <w:t xml:space="preserve"> </w:t>
      </w:r>
      <w:r>
        <w:rPr>
          <w:rStyle w:val="ConstantTok"/>
        </w:rPr>
        <w:t>FALSE</w:t>
      </w:r>
      <w:r>
        <w:rPr>
          <w:rStyle w:val="NormalTok"/>
        </w:rPr>
        <w:t xml:space="preserve">, </w:t>
      </w:r>
      <w:r>
        <w:rPr>
          <w:rStyle w:val="AttributeTok"/>
        </w:rPr>
        <w:t>quietly =</w:t>
      </w:r>
      <w:r>
        <w:rPr>
          <w:rStyle w:val="NormalTok"/>
        </w:rPr>
        <w:t xml:space="preserve"> </w:t>
      </w:r>
      <w:r>
        <w:rPr>
          <w:rStyle w:val="ConstantTok"/>
        </w:rPr>
        <w:t>TRUE</w:t>
      </w:r>
      <w:r>
        <w:rPr>
          <w:rStyle w:val="NormalTok"/>
        </w:rPr>
        <w:t>)</w:t>
      </w:r>
      <w:r>
        <w:br/>
      </w:r>
      <w:r>
        <w:rPr>
          <w:rStyle w:val="FunctionTok"/>
        </w:rPr>
        <w:t>tidy</w:t>
      </w:r>
      <w:r>
        <w:rPr>
          <w:rStyle w:val="NormalTok"/>
        </w:rPr>
        <w:t>(</w:t>
      </w:r>
      <w:r>
        <w:rPr>
          <w:rStyle w:val="FunctionTok"/>
        </w:rPr>
        <w:t>Anova</w:t>
      </w:r>
      <w:r>
        <w:rPr>
          <w:rStyle w:val="NormalTok"/>
        </w:rPr>
        <w:t>(mlogit_model))</w:t>
      </w:r>
    </w:p>
    <w:tbl>
      <w:tblPr>
        <w:tblStyle w:val="Table"/>
        <w:tblW w:w="5000" w:type="pct"/>
        <w:tblLook w:val="0420" w:firstRow="1" w:lastRow="0" w:firstColumn="0" w:lastColumn="0" w:noHBand="0" w:noVBand="1"/>
      </w:tblPr>
      <w:tblGrid>
        <w:gridCol w:w="4283"/>
        <w:gridCol w:w="2199"/>
        <w:gridCol w:w="725"/>
        <w:gridCol w:w="2199"/>
      </w:tblGrid>
      <w:tr w:rsidR="00451559" w14:paraId="38F628ED"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00924E83" w14:textId="77777777" w:rsidR="00451559" w:rsidRDefault="00000000">
            <w:r>
              <w:t>term</w:t>
            </w:r>
          </w:p>
        </w:tc>
        <w:tc>
          <w:tcPr>
            <w:tcW w:w="0" w:type="auto"/>
          </w:tcPr>
          <w:p w14:paraId="07DAA5D3" w14:textId="77777777" w:rsidR="00451559" w:rsidRDefault="00000000">
            <w:r>
              <w:t>statistic</w:t>
            </w:r>
          </w:p>
        </w:tc>
        <w:tc>
          <w:tcPr>
            <w:tcW w:w="0" w:type="auto"/>
          </w:tcPr>
          <w:p w14:paraId="6A1845E6" w14:textId="77777777" w:rsidR="00451559" w:rsidRDefault="00000000">
            <w:r>
              <w:t>df</w:t>
            </w:r>
          </w:p>
        </w:tc>
        <w:tc>
          <w:tcPr>
            <w:tcW w:w="0" w:type="auto"/>
          </w:tcPr>
          <w:p w14:paraId="403E8160" w14:textId="77777777" w:rsidR="00451559" w:rsidRDefault="00000000">
            <w:r>
              <w:t>p.value</w:t>
            </w:r>
          </w:p>
        </w:tc>
      </w:tr>
      <w:tr w:rsidR="00451559" w14:paraId="2E90154D"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568CD8E6" w14:textId="77777777" w:rsidR="00451559" w:rsidRDefault="00000000">
            <w:r>
              <w:t>cities</w:t>
            </w:r>
          </w:p>
        </w:tc>
        <w:tc>
          <w:tcPr>
            <w:tcW w:w="0" w:type="auto"/>
          </w:tcPr>
          <w:p w14:paraId="7469D05C" w14:textId="77777777" w:rsidR="00451559" w:rsidRDefault="00000000">
            <w:r>
              <w:t>8.6880135</w:t>
            </w:r>
          </w:p>
        </w:tc>
        <w:tc>
          <w:tcPr>
            <w:tcW w:w="0" w:type="auto"/>
          </w:tcPr>
          <w:p w14:paraId="1A6B4D57" w14:textId="77777777" w:rsidR="00451559" w:rsidRDefault="00000000">
            <w:r>
              <w:t>8</w:t>
            </w:r>
          </w:p>
        </w:tc>
        <w:tc>
          <w:tcPr>
            <w:tcW w:w="0" w:type="auto"/>
          </w:tcPr>
          <w:p w14:paraId="2182B615" w14:textId="77777777" w:rsidR="00451559" w:rsidRDefault="00000000">
            <w:r>
              <w:t>0.3692944</w:t>
            </w:r>
          </w:p>
        </w:tc>
      </w:tr>
      <w:tr w:rsidR="00451559" w14:paraId="7A70E04B" w14:textId="77777777">
        <w:trPr>
          <w:jc w:val="center"/>
        </w:trPr>
        <w:tc>
          <w:tcPr>
            <w:tcW w:w="0" w:type="auto"/>
          </w:tcPr>
          <w:p w14:paraId="688E045C" w14:textId="77777777" w:rsidR="00451559" w:rsidRDefault="00000000">
            <w:r>
              <w:t>eduLevel</w:t>
            </w:r>
          </w:p>
        </w:tc>
        <w:tc>
          <w:tcPr>
            <w:tcW w:w="0" w:type="auto"/>
          </w:tcPr>
          <w:p w14:paraId="2B4A3203" w14:textId="77777777" w:rsidR="00451559" w:rsidRDefault="00000000">
            <w:r>
              <w:t>5.3485530</w:t>
            </w:r>
          </w:p>
        </w:tc>
        <w:tc>
          <w:tcPr>
            <w:tcW w:w="0" w:type="auto"/>
          </w:tcPr>
          <w:p w14:paraId="586D68D7" w14:textId="77777777" w:rsidR="00451559" w:rsidRDefault="00000000">
            <w:r>
              <w:t>2</w:t>
            </w:r>
          </w:p>
        </w:tc>
        <w:tc>
          <w:tcPr>
            <w:tcW w:w="0" w:type="auto"/>
          </w:tcPr>
          <w:p w14:paraId="785BF271" w14:textId="77777777" w:rsidR="00451559" w:rsidRDefault="00000000">
            <w:r>
              <w:t>0.0689567</w:t>
            </w:r>
          </w:p>
        </w:tc>
      </w:tr>
      <w:tr w:rsidR="00451559" w14:paraId="62088AF5"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57599834" w14:textId="77777777" w:rsidR="00451559" w:rsidRDefault="00000000">
            <w:r>
              <w:t>scale(pre_income_raw)</w:t>
            </w:r>
          </w:p>
        </w:tc>
        <w:tc>
          <w:tcPr>
            <w:tcW w:w="0" w:type="auto"/>
          </w:tcPr>
          <w:p w14:paraId="2330DF94" w14:textId="77777777" w:rsidR="00451559" w:rsidRDefault="00000000">
            <w:r>
              <w:t>0.3130017</w:t>
            </w:r>
          </w:p>
        </w:tc>
        <w:tc>
          <w:tcPr>
            <w:tcW w:w="0" w:type="auto"/>
          </w:tcPr>
          <w:p w14:paraId="24FDFEB1" w14:textId="77777777" w:rsidR="00451559" w:rsidRDefault="00000000">
            <w:r>
              <w:t>2</w:t>
            </w:r>
          </w:p>
        </w:tc>
        <w:tc>
          <w:tcPr>
            <w:tcW w:w="0" w:type="auto"/>
          </w:tcPr>
          <w:p w14:paraId="3F20A28B" w14:textId="77777777" w:rsidR="00451559" w:rsidRDefault="00000000">
            <w:r>
              <w:t>0.8551308</w:t>
            </w:r>
          </w:p>
        </w:tc>
      </w:tr>
      <w:tr w:rsidR="00451559" w14:paraId="49D07A59" w14:textId="77777777">
        <w:trPr>
          <w:jc w:val="center"/>
        </w:trPr>
        <w:tc>
          <w:tcPr>
            <w:tcW w:w="0" w:type="auto"/>
          </w:tcPr>
          <w:p w14:paraId="7CC7B862" w14:textId="77777777" w:rsidR="00451559" w:rsidRDefault="00000000">
            <w:r>
              <w:t>treatment</w:t>
            </w:r>
          </w:p>
        </w:tc>
        <w:tc>
          <w:tcPr>
            <w:tcW w:w="0" w:type="auto"/>
          </w:tcPr>
          <w:p w14:paraId="14F99093" w14:textId="77777777" w:rsidR="00451559" w:rsidRDefault="00000000">
            <w:r>
              <w:t>2.6148527</w:t>
            </w:r>
          </w:p>
        </w:tc>
        <w:tc>
          <w:tcPr>
            <w:tcW w:w="0" w:type="auto"/>
          </w:tcPr>
          <w:p w14:paraId="452C0C60" w14:textId="77777777" w:rsidR="00451559" w:rsidRDefault="00000000">
            <w:r>
              <w:t>2</w:t>
            </w:r>
          </w:p>
        </w:tc>
        <w:tc>
          <w:tcPr>
            <w:tcW w:w="0" w:type="auto"/>
          </w:tcPr>
          <w:p w14:paraId="45E3A8D3" w14:textId="77777777" w:rsidR="00451559" w:rsidRDefault="00000000">
            <w:r>
              <w:t>0.2705154</w:t>
            </w:r>
          </w:p>
        </w:tc>
      </w:tr>
    </w:tbl>
    <w:p w14:paraId="5DF27E0C" w14:textId="77777777" w:rsidR="00451559" w:rsidRDefault="00000000">
      <w:pPr>
        <w:pStyle w:val="FirstParagraph"/>
      </w:pPr>
      <w:r>
        <w:rPr>
          <w:rStyle w:val="VerbatimChar"/>
        </w:rPr>
        <w:lastRenderedPageBreak/>
        <w:t>Anova</w:t>
      </w:r>
      <w:r>
        <w:t xml:space="preserve"> presents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and corresponding p-values for each coefficient in the model. We can once again use the </w:t>
      </w:r>
      <w:r>
        <w:rPr>
          <w:rStyle w:val="VerbatimChar"/>
        </w:rPr>
        <w:t>broom</w:t>
      </w:r>
      <w:r>
        <w:t xml:space="preserve"> package to filter for and tabulate the specific value we are interested in.</w:t>
      </w:r>
    </w:p>
    <w:p w14:paraId="3ADA8AC5" w14:textId="77777777" w:rsidR="00451559" w:rsidRDefault="00000000">
      <w:pPr>
        <w:pStyle w:val="SourceCode"/>
      </w:pPr>
      <w:r>
        <w:rPr>
          <w:rStyle w:val="FunctionTok"/>
        </w:rPr>
        <w:t>Anova</w:t>
      </w:r>
      <w:r>
        <w:rPr>
          <w:rStyle w:val="NormalTok"/>
        </w:rPr>
        <w:t xml:space="preserve">(mlogit_model) </w:t>
      </w:r>
      <w:r>
        <w:rPr>
          <w:rStyle w:val="SpecialCharTok"/>
        </w:rPr>
        <w:t>%&gt;%</w:t>
      </w:r>
      <w:r>
        <w:br/>
      </w:r>
      <w:r>
        <w:rPr>
          <w:rStyle w:val="NormalTok"/>
        </w:rPr>
        <w:t xml:space="preserve">  </w:t>
      </w:r>
      <w:r>
        <w:rPr>
          <w:rStyle w:val="FunctionTok"/>
        </w:rPr>
        <w:t>tidy</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(term </w:t>
      </w:r>
      <w:r>
        <w:rPr>
          <w:rStyle w:val="SpecialCharTok"/>
        </w:rPr>
        <w:t>==</w:t>
      </w:r>
      <w:r>
        <w:rPr>
          <w:rStyle w:val="NormalTok"/>
        </w:rPr>
        <w:t xml:space="preserve"> </w:t>
      </w:r>
      <w:r>
        <w:rPr>
          <w:rStyle w:val="StringTok"/>
        </w:rPr>
        <w:t>"treatment"</w:t>
      </w:r>
      <w:r>
        <w:rPr>
          <w:rStyle w:val="NormalTok"/>
        </w:rPr>
        <w:t>)</w:t>
      </w:r>
    </w:p>
    <w:tbl>
      <w:tblPr>
        <w:tblStyle w:val="Table"/>
        <w:tblW w:w="5000" w:type="pct"/>
        <w:tblLook w:val="0420" w:firstRow="1" w:lastRow="0" w:firstColumn="0" w:lastColumn="0" w:noHBand="0" w:noVBand="1"/>
      </w:tblPr>
      <w:tblGrid>
        <w:gridCol w:w="2782"/>
        <w:gridCol w:w="2674"/>
        <w:gridCol w:w="979"/>
        <w:gridCol w:w="2971"/>
      </w:tblGrid>
      <w:tr w:rsidR="00451559" w14:paraId="0FF29FF1"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6D0A7D6F" w14:textId="77777777" w:rsidR="00451559" w:rsidRDefault="00000000">
            <w:r>
              <w:t>term</w:t>
            </w:r>
          </w:p>
        </w:tc>
        <w:tc>
          <w:tcPr>
            <w:tcW w:w="0" w:type="auto"/>
          </w:tcPr>
          <w:p w14:paraId="467AEB4F" w14:textId="77777777" w:rsidR="00451559" w:rsidRDefault="00000000">
            <w:r>
              <w:t>statistic</w:t>
            </w:r>
          </w:p>
        </w:tc>
        <w:tc>
          <w:tcPr>
            <w:tcW w:w="0" w:type="auto"/>
          </w:tcPr>
          <w:p w14:paraId="74A20366" w14:textId="77777777" w:rsidR="00451559" w:rsidRDefault="00000000">
            <w:r>
              <w:t>df</w:t>
            </w:r>
          </w:p>
        </w:tc>
        <w:tc>
          <w:tcPr>
            <w:tcW w:w="0" w:type="auto"/>
          </w:tcPr>
          <w:p w14:paraId="066947C2" w14:textId="77777777" w:rsidR="00451559" w:rsidRDefault="00000000">
            <w:r>
              <w:t>p.value</w:t>
            </w:r>
          </w:p>
        </w:tc>
      </w:tr>
      <w:tr w:rsidR="00451559" w14:paraId="4D1BA7AF"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69EE9872" w14:textId="77777777" w:rsidR="00451559" w:rsidRDefault="00000000">
            <w:r>
              <w:t>treatment</w:t>
            </w:r>
          </w:p>
        </w:tc>
        <w:tc>
          <w:tcPr>
            <w:tcW w:w="0" w:type="auto"/>
          </w:tcPr>
          <w:p w14:paraId="015B3A97" w14:textId="77777777" w:rsidR="00451559" w:rsidRDefault="00000000">
            <w:r>
              <w:t>2.614853</w:t>
            </w:r>
          </w:p>
        </w:tc>
        <w:tc>
          <w:tcPr>
            <w:tcW w:w="0" w:type="auto"/>
          </w:tcPr>
          <w:p w14:paraId="23E358EC" w14:textId="77777777" w:rsidR="00451559" w:rsidRDefault="00000000">
            <w:r>
              <w:t>2</w:t>
            </w:r>
          </w:p>
        </w:tc>
        <w:tc>
          <w:tcPr>
            <w:tcW w:w="0" w:type="auto"/>
          </w:tcPr>
          <w:p w14:paraId="63D713B3" w14:textId="77777777" w:rsidR="00451559" w:rsidRDefault="00000000">
            <w:r>
              <w:t>0.2705154</w:t>
            </w:r>
          </w:p>
        </w:tc>
      </w:tr>
    </w:tbl>
    <w:p w14:paraId="38FCCB27" w14:textId="77777777" w:rsidR="00451559" w:rsidRDefault="00000000">
      <w:pPr>
        <w:pStyle w:val="FirstParagraph"/>
      </w:pPr>
      <w:r>
        <w:t xml:space="preserve">We see the exact same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and p-value using </w:t>
      </w:r>
      <w:r>
        <w:rPr>
          <w:rStyle w:val="VerbatimChar"/>
        </w:rPr>
        <w:t>car::Anova</w:t>
      </w:r>
      <w:r>
        <w:t xml:space="preserve"> as we did with our manual null model comparison.</w:t>
      </w:r>
    </w:p>
    <w:p w14:paraId="550A6431" w14:textId="77777777" w:rsidR="00451559" w:rsidRDefault="00000000">
      <w:pPr>
        <w:pStyle w:val="Heading3"/>
      </w:pPr>
      <w:bookmarkStart w:id="25" w:name="_Toc179854210"/>
      <w:bookmarkStart w:id="26" w:name="Xe3accf086bd43a5c2462f2e6ce9b85139ebc4a0"/>
      <m:oMath>
        <m:r>
          <m:rPr>
            <m:sty m:val="bi"/>
          </m:rPr>
          <w:rPr>
            <w:rFonts w:ascii="Cambria Math" w:hAnsi="Cambria Math"/>
          </w:rPr>
          <m:t>G</m:t>
        </m:r>
      </m:oMath>
      <w:r>
        <w:t>-Computation, SUR, and Adjusted Permutation</w:t>
      </w:r>
      <w:bookmarkEnd w:id="25"/>
    </w:p>
    <w:p w14:paraId="0AB2A184" w14:textId="77777777" w:rsidR="00451559" w:rsidRDefault="00000000">
      <w:pPr>
        <w:pStyle w:val="FirstParagraph"/>
      </w:pPr>
      <w:r>
        <w:t xml:space="preserve">The </w:t>
      </w:r>
      <w:hyperlink r:id="rId13">
        <w:r w:rsidR="00451559">
          <w:rPr>
            <w:rStyle w:val="Hyperlink"/>
          </w:rPr>
          <w:t>QMG memo on categorical methods</w:t>
        </w:r>
      </w:hyperlink>
      <w:r>
        <w:t xml:space="preserve"> recommends supplementing mlogit models with </w:t>
      </w:r>
      <m:oMath>
        <m:r>
          <w:rPr>
            <w:rFonts w:ascii="Cambria Math" w:hAnsi="Cambria Math"/>
          </w:rPr>
          <m:t>G</m:t>
        </m:r>
      </m:oMath>
      <w:r>
        <w:t>-computation to calculate p-values and estimates on p-values. This memo was written with a SAS workflow in mind and has not yet been updated with the equivalent R m</w:t>
      </w:r>
      <w:del w:id="27" w:author="Mirjana Pralica" w:date="2024-10-22T22:15:00Z" w16du:dateUtc="2024-10-22T20:15:00Z">
        <w:r w:rsidDel="00A254E2">
          <w:delText>d</w:delText>
        </w:r>
      </w:del>
      <w:r>
        <w:t>ethods. Notably, this method uses a bootstrap estimate of standard error when calculating its Wald statistic which can dramatically increase the runtime of the calculation as the model specification and data increases in complexity. Until this method is written and tested in R, I would recommend consulting the DSB/QMG for assistance in setting this up.</w:t>
      </w:r>
    </w:p>
    <w:p w14:paraId="01EB0625" w14:textId="77777777" w:rsidR="00451559" w:rsidRDefault="00000000">
      <w:pPr>
        <w:pStyle w:val="BodyText"/>
      </w:pPr>
      <w:r>
        <w:t>The QMG has also tested a variety of other methods for dealing with categorical response variables. Their overall recommendation was to use either seemingly unrelated regression (SUR), mlogit with G-computation (which offers the most power), or adjusted permutation testing (Porter et al., 2013). These methods have not yet been rigorously implemented and tested in R by the QMG or DSB yet but I offer brief explanations and avenues for further exploration of their implementation.</w:t>
      </w:r>
    </w:p>
    <w:p w14:paraId="30576DF8" w14:textId="77777777" w:rsidR="00451559" w:rsidRDefault="00000000">
      <w:pPr>
        <w:pStyle w:val="BodyText"/>
      </w:pPr>
      <w:r>
        <w:t xml:space="preserve">Seemingly unrelated regression (SUR) which was driven in SAS by the </w:t>
      </w:r>
      <w:r>
        <w:rPr>
          <w:rStyle w:val="VerbatimChar"/>
        </w:rPr>
        <w:t>SYSLIN</w:t>
      </w:r>
      <w:r>
        <w:t xml:space="preserve"> procedure fits linear models with dummy response variables and then performs an F-test that that the treatment coefficients are zero. Here I use the </w:t>
      </w:r>
      <w:r>
        <w:rPr>
          <w:rStyle w:val="VerbatimChar"/>
        </w:rPr>
        <w:t>systemfit</w:t>
      </w:r>
      <w:r>
        <w:t xml:space="preserve"> package to perform this analysis. First we create a dummy variable of</w:t>
      </w:r>
      <w:del w:id="28" w:author="Mirjana Pralica" w:date="2024-10-23T12:03:00Z" w16du:dateUtc="2024-10-23T10:03:00Z">
        <w:r w:rsidDel="00400C06">
          <w:delText>f</w:delText>
        </w:r>
      </w:del>
      <w:r>
        <w:t xml:space="preserve"> our categorical response variable.</w:t>
      </w:r>
    </w:p>
    <w:p w14:paraId="2522833D" w14:textId="77777777" w:rsidR="00451559" w:rsidRDefault="00000000">
      <w:pPr>
        <w:pStyle w:val="SourceCode"/>
      </w:pPr>
      <w:r>
        <w:rPr>
          <w:rStyle w:val="NormalTok"/>
        </w:rPr>
        <w:t xml:space="preserve">sim_data_robust_reg_dummied </w:t>
      </w:r>
      <w:r>
        <w:rPr>
          <w:rStyle w:val="OtherTok"/>
        </w:rPr>
        <w:t>&lt;-</w:t>
      </w:r>
      <w:r>
        <w:rPr>
          <w:rStyle w:val="NormalTok"/>
        </w:rPr>
        <w:t xml:space="preserve"> sim_data_robust_reg </w:t>
      </w:r>
      <w:r>
        <w:rPr>
          <w:rStyle w:val="SpecialCharTok"/>
        </w:rPr>
        <w:t>%&gt;%</w:t>
      </w:r>
      <w:r>
        <w:br/>
      </w:r>
      <w:r>
        <w:rPr>
          <w:rStyle w:val="NormalTok"/>
        </w:rPr>
        <w:t xml:space="preserve">  fastDummies</w:t>
      </w:r>
      <w:r>
        <w:rPr>
          <w:rStyle w:val="SpecialCharTok"/>
        </w:rPr>
        <w:t>::</w:t>
      </w:r>
      <w:r>
        <w:rPr>
          <w:rStyle w:val="FunctionTok"/>
        </w:rPr>
        <w:t>dummy_cols</w:t>
      </w:r>
      <w:r>
        <w:rPr>
          <w:rStyle w:val="NormalTok"/>
        </w:rPr>
        <w:t>(</w:t>
      </w:r>
      <w:r>
        <w:rPr>
          <w:rStyle w:val="StringTok"/>
        </w:rPr>
        <w:t>"favAnimals"</w:t>
      </w:r>
      <w:r>
        <w:rPr>
          <w:rStyle w:val="NormalTok"/>
        </w:rPr>
        <w:t xml:space="preserve">, </w:t>
      </w:r>
      <w:r>
        <w:rPr>
          <w:rStyle w:val="AttributeTok"/>
        </w:rPr>
        <w:t>remove_selected_columns =</w:t>
      </w:r>
      <w:r>
        <w:rPr>
          <w:rStyle w:val="NormalTok"/>
        </w:rPr>
        <w:t xml:space="preserve"> </w:t>
      </w:r>
      <w:r>
        <w:rPr>
          <w:rStyle w:val="ConstantTok"/>
        </w:rPr>
        <w:t>TRUE</w:t>
      </w:r>
      <w:r>
        <w:rPr>
          <w:rStyle w:val="NormalTok"/>
        </w:rPr>
        <w:t>)</w:t>
      </w:r>
    </w:p>
    <w:p w14:paraId="381171DC" w14:textId="77777777" w:rsidR="00451559" w:rsidRDefault="00000000">
      <w:pPr>
        <w:pStyle w:val="FirstParagraph"/>
      </w:pPr>
      <w:r>
        <w:t xml:space="preserve">We then create a list of linear model formulas and pass them to </w:t>
      </w:r>
      <w:r>
        <w:rPr>
          <w:rStyle w:val="VerbatimChar"/>
        </w:rPr>
        <w:t>systemfit</w:t>
      </w:r>
    </w:p>
    <w:p w14:paraId="1049CF54" w14:textId="77777777" w:rsidR="00451559" w:rsidRDefault="00000000">
      <w:pPr>
        <w:pStyle w:val="SourceCode"/>
      </w:pPr>
      <w:r>
        <w:rPr>
          <w:rStyle w:val="FunctionTok"/>
        </w:rPr>
        <w:t>suppressPackageStartupMessages</w:t>
      </w:r>
      <w:r>
        <w:rPr>
          <w:rStyle w:val="NormalTok"/>
        </w:rPr>
        <w:t>(</w:t>
      </w:r>
      <w:r>
        <w:rPr>
          <w:rStyle w:val="FunctionTok"/>
        </w:rPr>
        <w:t>library</w:t>
      </w:r>
      <w:r>
        <w:rPr>
          <w:rStyle w:val="NormalTok"/>
        </w:rPr>
        <w:t>(</w:t>
      </w:r>
      <w:r>
        <w:rPr>
          <w:rStyle w:val="StringTok"/>
        </w:rPr>
        <w:t>"systemfit"</w:t>
      </w:r>
      <w:r>
        <w:rPr>
          <w:rStyle w:val="NormalTok"/>
        </w:rPr>
        <w:t>))</w:t>
      </w:r>
      <w:r>
        <w:br/>
      </w:r>
      <w:r>
        <w:rPr>
          <w:rStyle w:val="NormalTok"/>
        </w:rPr>
        <w:t xml:space="preserve">sur_model </w:t>
      </w:r>
      <w:r>
        <w:rPr>
          <w:rStyle w:val="OtherTok"/>
        </w:rPr>
        <w:t>&lt;-</w:t>
      </w:r>
      <w:r>
        <w:rPr>
          <w:rStyle w:val="NormalTok"/>
        </w:rPr>
        <w:t xml:space="preserve"> </w:t>
      </w:r>
      <w:r>
        <w:rPr>
          <w:rStyle w:val="FunctionTok"/>
        </w:rPr>
        <w:t>c</w:t>
      </w:r>
      <w:r>
        <w:rPr>
          <w:rStyle w:val="NormalTok"/>
        </w:rPr>
        <w:t>(</w:t>
      </w:r>
      <w:r>
        <w:rPr>
          <w:rStyle w:val="StringTok"/>
        </w:rPr>
        <w:t>"favAnimals_croc"</w:t>
      </w:r>
      <w:r>
        <w:rPr>
          <w:rStyle w:val="NormalTok"/>
        </w:rPr>
        <w:t xml:space="preserve">, </w:t>
      </w:r>
      <w:r>
        <w:rPr>
          <w:rStyle w:val="StringTok"/>
        </w:rPr>
        <w:t>"favAnimals_dog"</w:t>
      </w:r>
      <w:r>
        <w:rPr>
          <w:rStyle w:val="NormalTok"/>
        </w:rPr>
        <w:t xml:space="preserve">) </w:t>
      </w:r>
      <w:r>
        <w:rPr>
          <w:rStyle w:val="SpecialCharTok"/>
        </w:rPr>
        <w:t>%&gt;%</w:t>
      </w:r>
      <w:r>
        <w:br/>
      </w:r>
      <w:r>
        <w:rPr>
          <w:rStyle w:val="NormalTok"/>
        </w:rPr>
        <w:t xml:space="preserve">  </w:t>
      </w:r>
      <w:r>
        <w:rPr>
          <w:rStyle w:val="FunctionTok"/>
        </w:rPr>
        <w:t>set_names</w:t>
      </w:r>
      <w:r>
        <w:rPr>
          <w:rStyle w:val="NormalTok"/>
        </w:rPr>
        <w:t>(</w:t>
      </w:r>
      <w:r>
        <w:rPr>
          <w:rStyle w:val="FunctionTok"/>
        </w:rPr>
        <w:t>c</w:t>
      </w:r>
      <w:r>
        <w:rPr>
          <w:rStyle w:val="NormalTok"/>
        </w:rPr>
        <w:t>(</w:t>
      </w:r>
      <w:r>
        <w:rPr>
          <w:rStyle w:val="StringTok"/>
        </w:rPr>
        <w:t>"croc"</w:t>
      </w:r>
      <w:r>
        <w:rPr>
          <w:rStyle w:val="NormalTok"/>
        </w:rPr>
        <w:t xml:space="preserve">, </w:t>
      </w:r>
      <w:r>
        <w:rPr>
          <w:rStyle w:val="StringTok"/>
        </w:rPr>
        <w:t>"dog"</w:t>
      </w:r>
      <w:r>
        <w:rPr>
          <w:rStyle w:val="NormalTok"/>
        </w:rPr>
        <w:t xml:space="preserve">)) </w:t>
      </w:r>
      <w:r>
        <w:rPr>
          <w:rStyle w:val="SpecialCharTok"/>
        </w:rPr>
        <w:t>%&gt;%</w:t>
      </w:r>
      <w:r>
        <w:br/>
      </w:r>
      <w:r>
        <w:rPr>
          <w:rStyle w:val="NormalTok"/>
        </w:rPr>
        <w:t xml:space="preserve">  </w:t>
      </w:r>
      <w:r>
        <w:rPr>
          <w:rStyle w:val="FunctionTok"/>
        </w:rPr>
        <w:t>map</w:t>
      </w:r>
      <w:r>
        <w:rPr>
          <w:rStyle w:val="NormalTok"/>
        </w:rPr>
        <w:t>(</w:t>
      </w:r>
      <w:r>
        <w:rPr>
          <w:rStyle w:val="ControlFlowTok"/>
        </w:rPr>
        <w:t>function</w:t>
      </w:r>
      <w:r>
        <w:rPr>
          <w:rStyle w:val="NormalTok"/>
        </w:rPr>
        <w:t>(.response_variable) {</w:t>
      </w:r>
      <w:r>
        <w:br/>
      </w:r>
      <w:r>
        <w:rPr>
          <w:rStyle w:val="NormalTok"/>
        </w:rPr>
        <w:t xml:space="preserve">    model_formula </w:t>
      </w:r>
      <w:r>
        <w:rPr>
          <w:rStyle w:val="OtherTok"/>
        </w:rPr>
        <w:t>&lt;-</w:t>
      </w:r>
      <w:r>
        <w:rPr>
          <w:rStyle w:val="NormalTok"/>
        </w:rPr>
        <w:t xml:space="preserve"> </w:t>
      </w:r>
      <w:r>
        <w:rPr>
          <w:rStyle w:val="FunctionTok"/>
        </w:rPr>
        <w:t>as.formula</w:t>
      </w:r>
      <w:r>
        <w:rPr>
          <w:rStyle w:val="NormalTok"/>
        </w:rPr>
        <w:t>(</w:t>
      </w:r>
      <w:r>
        <w:br/>
      </w:r>
      <w:r>
        <w:rPr>
          <w:rStyle w:val="NormalTok"/>
        </w:rPr>
        <w:t xml:space="preserve">      </w:t>
      </w:r>
      <w:r>
        <w:rPr>
          <w:rStyle w:val="FunctionTok"/>
        </w:rPr>
        <w:t>paste</w:t>
      </w:r>
      <w:r>
        <w:rPr>
          <w:rStyle w:val="NormalTok"/>
        </w:rPr>
        <w:t xml:space="preserve">(.response_variable, </w:t>
      </w:r>
      <w:r>
        <w:rPr>
          <w:rStyle w:val="StringTok"/>
        </w:rPr>
        <w:t>"~ treatment + cities + eduLevel + scale(pre_income_raw)"</w:t>
      </w:r>
      <w:r>
        <w:rPr>
          <w:rStyle w:val="NormalTok"/>
        </w:rPr>
        <w:t>),</w:t>
      </w:r>
      <w:r>
        <w:br/>
      </w:r>
      <w:r>
        <w:rPr>
          <w:rStyle w:val="NormalTok"/>
        </w:rPr>
        <w:lastRenderedPageBreak/>
        <w:t xml:space="preserve">      </w:t>
      </w:r>
      <w:r>
        <w:rPr>
          <w:rStyle w:val="AttributeTok"/>
        </w:rPr>
        <w:t>env =</w:t>
      </w:r>
      <w:r>
        <w:rPr>
          <w:rStyle w:val="NormalTok"/>
        </w:rPr>
        <w:t xml:space="preserve"> rlang</w:t>
      </w:r>
      <w:r>
        <w:rPr>
          <w:rStyle w:val="SpecialCharTok"/>
        </w:rPr>
        <w:t>::</w:t>
      </w:r>
      <w:r>
        <w:rPr>
          <w:rStyle w:val="FunctionTok"/>
        </w:rPr>
        <w:t>env</w:t>
      </w:r>
      <w:r>
        <w:rPr>
          <w:rStyle w:val="NormalTok"/>
        </w:rPr>
        <w:t>(</w:t>
      </w:r>
      <w:r>
        <w:rPr>
          <w:rStyle w:val="SpecialCharTok"/>
        </w:rPr>
        <w:t>!!!</w:t>
      </w:r>
      <w:r>
        <w:rPr>
          <w:rStyle w:val="NormalTok"/>
        </w:rPr>
        <w:t>sim_data_robust_reg_dummied)</w:t>
      </w:r>
      <w:r>
        <w:br/>
      </w:r>
      <w:r>
        <w:rPr>
          <w:rStyle w:val="NormalTok"/>
        </w:rPr>
        <w:t xml:space="preserve">    )</w:t>
      </w:r>
      <w:r>
        <w:br/>
      </w:r>
      <w:r>
        <w:rPr>
          <w:rStyle w:val="NormalTok"/>
        </w:rPr>
        <w:t xml:space="preserve">  }) </w:t>
      </w:r>
      <w:r>
        <w:rPr>
          <w:rStyle w:val="SpecialCharTok"/>
        </w:rPr>
        <w:t>%&gt;%</w:t>
      </w:r>
      <w:r>
        <w:br/>
      </w:r>
      <w:r>
        <w:rPr>
          <w:rStyle w:val="NormalTok"/>
        </w:rPr>
        <w:t xml:space="preserve">  </w:t>
      </w:r>
      <w:r>
        <w:rPr>
          <w:rStyle w:val="FunctionTok"/>
        </w:rPr>
        <w:t>systemfit</w:t>
      </w:r>
      <w:r>
        <w:rPr>
          <w:rStyle w:val="NormalTok"/>
        </w:rPr>
        <w:t>(</w:t>
      </w:r>
      <w:r>
        <w:rPr>
          <w:rStyle w:val="AttributeTok"/>
        </w:rPr>
        <w:t>method =</w:t>
      </w:r>
      <w:r>
        <w:rPr>
          <w:rStyle w:val="NormalTok"/>
        </w:rPr>
        <w:t xml:space="preserve"> </w:t>
      </w:r>
      <w:r>
        <w:rPr>
          <w:rStyle w:val="StringTok"/>
        </w:rPr>
        <w:t>"SUR"</w:t>
      </w:r>
      <w:r>
        <w:rPr>
          <w:rStyle w:val="NormalTok"/>
        </w:rPr>
        <w:t>)</w:t>
      </w:r>
    </w:p>
    <w:p w14:paraId="7AA38B26" w14:textId="77777777" w:rsidR="00451559" w:rsidRDefault="00000000">
      <w:pPr>
        <w:pStyle w:val="FirstParagraph"/>
      </w:pPr>
      <w:r>
        <w:t xml:space="preserve">Finally, we use </w:t>
      </w:r>
      <w:r>
        <w:rPr>
          <w:rStyle w:val="VerbatimChar"/>
        </w:rPr>
        <w:t>car::linearHypothesis</w:t>
      </w:r>
      <w:r>
        <w:t xml:space="preserve"> to perform an F-test on the coefficients on all treatment indicators is equal to 0.</w:t>
      </w:r>
    </w:p>
    <w:p w14:paraId="6F1E3580" w14:textId="77777777" w:rsidR="00451559" w:rsidRDefault="00000000">
      <w:pPr>
        <w:pStyle w:val="SourceCode"/>
      </w:pPr>
      <w:r>
        <w:rPr>
          <w:rStyle w:val="CommentTok"/>
        </w:rPr>
        <w:t># Setting up restriction "treatment coefficeint = 0"</w:t>
      </w:r>
      <w:r>
        <w:br/>
      </w:r>
      <w:r>
        <w:rPr>
          <w:rStyle w:val="FunctionTok"/>
        </w:rPr>
        <w:t>tidy</w:t>
      </w:r>
      <w:r>
        <w:rPr>
          <w:rStyle w:val="NormalTok"/>
        </w:rPr>
        <w:t>(</w:t>
      </w:r>
      <w:r>
        <w:rPr>
          <w:rStyle w:val="FunctionTok"/>
        </w:rPr>
        <w:t>linearHypothesis</w:t>
      </w:r>
      <w:r>
        <w:rPr>
          <w:rStyle w:val="NormalTok"/>
        </w:rPr>
        <w:t xml:space="preserve">(sur_model, </w:t>
      </w:r>
      <w:r>
        <w:rPr>
          <w:rStyle w:val="FunctionTok"/>
        </w:rPr>
        <w:t>c</w:t>
      </w:r>
      <w:r>
        <w:rPr>
          <w:rStyle w:val="NormalTok"/>
        </w:rPr>
        <w:t>(</w:t>
      </w:r>
      <w:r>
        <w:rPr>
          <w:rStyle w:val="StringTok"/>
        </w:rPr>
        <w:t>"croc_treatment1 = 0"</w:t>
      </w:r>
      <w:r>
        <w:rPr>
          <w:rStyle w:val="NormalTok"/>
        </w:rPr>
        <w:t xml:space="preserve">, </w:t>
      </w:r>
      <w:r>
        <w:rPr>
          <w:rStyle w:val="StringTok"/>
        </w:rPr>
        <w:t>"dog_treatment1 = 0"</w:t>
      </w:r>
      <w:r>
        <w:rPr>
          <w:rStyle w:val="NormalTok"/>
        </w:rPr>
        <w:t>)))</w:t>
      </w:r>
    </w:p>
    <w:tbl>
      <w:tblPr>
        <w:tblStyle w:val="Table"/>
        <w:tblW w:w="5000" w:type="pct"/>
        <w:tblLook w:val="0420" w:firstRow="1" w:lastRow="0" w:firstColumn="0" w:lastColumn="0" w:noHBand="0" w:noVBand="1"/>
      </w:tblPr>
      <w:tblGrid>
        <w:gridCol w:w="2827"/>
        <w:gridCol w:w="2075"/>
        <w:gridCol w:w="780"/>
        <w:gridCol w:w="1764"/>
        <w:gridCol w:w="1960"/>
      </w:tblGrid>
      <w:tr w:rsidR="00451559" w14:paraId="46D1E530"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74F763B6" w14:textId="77777777" w:rsidR="00451559" w:rsidRDefault="00000000">
            <w:r>
              <w:t>term</w:t>
            </w:r>
          </w:p>
        </w:tc>
        <w:tc>
          <w:tcPr>
            <w:tcW w:w="0" w:type="auto"/>
          </w:tcPr>
          <w:p w14:paraId="51B932D4" w14:textId="77777777" w:rsidR="00451559" w:rsidRDefault="00000000">
            <w:r>
              <w:t>df.residual</w:t>
            </w:r>
          </w:p>
        </w:tc>
        <w:tc>
          <w:tcPr>
            <w:tcW w:w="0" w:type="auto"/>
          </w:tcPr>
          <w:p w14:paraId="48DFD6A4" w14:textId="77777777" w:rsidR="00451559" w:rsidRDefault="00000000">
            <w:r>
              <w:t>df</w:t>
            </w:r>
          </w:p>
        </w:tc>
        <w:tc>
          <w:tcPr>
            <w:tcW w:w="0" w:type="auto"/>
          </w:tcPr>
          <w:p w14:paraId="4E3A336F" w14:textId="77777777" w:rsidR="00451559" w:rsidRDefault="00000000">
            <w:r>
              <w:t>statistic</w:t>
            </w:r>
          </w:p>
        </w:tc>
        <w:tc>
          <w:tcPr>
            <w:tcW w:w="0" w:type="auto"/>
          </w:tcPr>
          <w:p w14:paraId="29D40BB5" w14:textId="77777777" w:rsidR="00451559" w:rsidRDefault="00000000">
            <w:r>
              <w:t>p.value</w:t>
            </w:r>
          </w:p>
        </w:tc>
      </w:tr>
      <w:tr w:rsidR="00451559" w14:paraId="71496715"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D523262" w14:textId="77777777" w:rsidR="00451559" w:rsidRDefault="00000000">
            <w:r>
              <w:t>restricted model</w:t>
            </w:r>
          </w:p>
        </w:tc>
        <w:tc>
          <w:tcPr>
            <w:tcW w:w="0" w:type="auto"/>
          </w:tcPr>
          <w:p w14:paraId="5563D289" w14:textId="77777777" w:rsidR="00451559" w:rsidRDefault="00000000">
            <w:r>
              <w:t>632</w:t>
            </w:r>
          </w:p>
        </w:tc>
        <w:tc>
          <w:tcPr>
            <w:tcW w:w="0" w:type="auto"/>
          </w:tcPr>
          <w:p w14:paraId="7190B20D" w14:textId="77777777" w:rsidR="00451559" w:rsidRDefault="00000000">
            <w:r>
              <w:t>NA</w:t>
            </w:r>
          </w:p>
        </w:tc>
        <w:tc>
          <w:tcPr>
            <w:tcW w:w="0" w:type="auto"/>
          </w:tcPr>
          <w:p w14:paraId="570B8638" w14:textId="77777777" w:rsidR="00451559" w:rsidRDefault="00000000">
            <w:r>
              <w:t>NA</w:t>
            </w:r>
          </w:p>
        </w:tc>
        <w:tc>
          <w:tcPr>
            <w:tcW w:w="0" w:type="auto"/>
          </w:tcPr>
          <w:p w14:paraId="702908F4" w14:textId="77777777" w:rsidR="00451559" w:rsidRDefault="00000000">
            <w:r>
              <w:t>NA</w:t>
            </w:r>
          </w:p>
        </w:tc>
      </w:tr>
      <w:tr w:rsidR="00451559" w14:paraId="6AD2481A" w14:textId="77777777">
        <w:trPr>
          <w:jc w:val="center"/>
        </w:trPr>
        <w:tc>
          <w:tcPr>
            <w:tcW w:w="0" w:type="auto"/>
          </w:tcPr>
          <w:p w14:paraId="280486CB" w14:textId="77777777" w:rsidR="00451559" w:rsidRDefault="00000000">
            <w:r>
              <w:t>sur_model</w:t>
            </w:r>
          </w:p>
        </w:tc>
        <w:tc>
          <w:tcPr>
            <w:tcW w:w="0" w:type="auto"/>
          </w:tcPr>
          <w:p w14:paraId="50B3DE74" w14:textId="77777777" w:rsidR="00451559" w:rsidRDefault="00000000">
            <w:r>
              <w:t>630</w:t>
            </w:r>
          </w:p>
        </w:tc>
        <w:tc>
          <w:tcPr>
            <w:tcW w:w="0" w:type="auto"/>
          </w:tcPr>
          <w:p w14:paraId="1F69F7A3" w14:textId="77777777" w:rsidR="00451559" w:rsidRDefault="00000000">
            <w:r>
              <w:t>2</w:t>
            </w:r>
          </w:p>
        </w:tc>
        <w:tc>
          <w:tcPr>
            <w:tcW w:w="0" w:type="auto"/>
          </w:tcPr>
          <w:p w14:paraId="3F4DE67B" w14:textId="77777777" w:rsidR="00451559" w:rsidRDefault="00000000">
            <w:r>
              <w:t>1.290065</w:t>
            </w:r>
          </w:p>
        </w:tc>
        <w:tc>
          <w:tcPr>
            <w:tcW w:w="0" w:type="auto"/>
          </w:tcPr>
          <w:p w14:paraId="2A8FD45A" w14:textId="77777777" w:rsidR="00451559" w:rsidRDefault="00000000">
            <w:r>
              <w:t>0.2759789</w:t>
            </w:r>
          </w:p>
        </w:tc>
      </w:tr>
    </w:tbl>
    <w:p w14:paraId="2024EB42" w14:textId="77777777" w:rsidR="00451559" w:rsidRDefault="00000000">
      <w:pPr>
        <w:pStyle w:val="FirstParagraph"/>
      </w:pPr>
      <w:r>
        <w:t xml:space="preserve">Adjusted permutation testing works by permuting the treatment indicator, estimating a custom, QMG developed test statistic for each permutation and then calculating a p-value based off of this custom test statistic. Packages like </w:t>
      </w:r>
      <w:r>
        <w:rPr>
          <w:rStyle w:val="VerbatimChar"/>
        </w:rPr>
        <w:t>lmPerm</w:t>
      </w:r>
      <w:r>
        <w:t xml:space="preserve"> simplify some aspects of permutation testing although it is likely to produce the permutation loop manually given the custom test statistic. This method is fairly computationally intensive given the 2000 recommended iterations and is also more difficult to explain compared to more commonly used tests but does provide flexibility around functional form.</w:t>
      </w:r>
    </w:p>
    <w:p w14:paraId="43620656" w14:textId="77777777" w:rsidR="00451559" w:rsidRDefault="00000000">
      <w:pPr>
        <w:pStyle w:val="BodyText"/>
      </w:pPr>
      <w:r>
        <w:t>The test statistic is defined:</w:t>
      </w:r>
    </w:p>
    <w:p w14:paraId="2299F666" w14:textId="77777777" w:rsidR="00451559" w:rsidRDefault="00000000">
      <w:pPr>
        <w:pStyle w:val="BodyText"/>
      </w:pPr>
      <m:oMathPara>
        <m:oMathParaPr>
          <m:jc m:val="center"/>
        </m:oMathParaPr>
        <m:oMath>
          <m:r>
            <w:rPr>
              <w:rFonts w:ascii="Cambria Math" w:hAnsi="Cambria Math"/>
            </w:rPr>
            <m:t>TS</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w:rPr>
                                      <w:rFonts w:ascii="Cambria Math" w:hAnsi="Cambria Math"/>
                                    </w:rPr>
                                    <m:t>p</m:t>
                                  </m:r>
                                </m:e>
                              </m:acc>
                            </m:e>
                            <m:sub>
                              <m:sSub>
                                <m:sSubPr>
                                  <m:ctrlPr>
                                    <w:rPr>
                                      <w:rFonts w:ascii="Cambria Math" w:hAnsi="Cambria Math"/>
                                    </w:rPr>
                                  </m:ctrlPr>
                                </m:sSubPr>
                                <m:e>
                                  <m:r>
                                    <w:rPr>
                                      <w:rFonts w:ascii="Cambria Math" w:hAnsi="Cambria Math"/>
                                    </w:rPr>
                                    <m:t>T</m:t>
                                  </m:r>
                                </m:e>
                                <m:sub>
                                  <m:r>
                                    <w:rPr>
                                      <w:rFonts w:ascii="Cambria Math" w:hAnsi="Cambria Math"/>
                                    </w:rPr>
                                    <m:t>j</m:t>
                                  </m:r>
                                </m:sub>
                              </m:sSub>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sSub>
                                <m:sSubPr>
                                  <m:ctrlPr>
                                    <w:rPr>
                                      <w:rFonts w:ascii="Cambria Math" w:hAnsi="Cambria Math"/>
                                    </w:rPr>
                                  </m:ctrlPr>
                                </m:sSubPr>
                                <m:e>
                                  <m:r>
                                    <w:rPr>
                                      <w:rFonts w:ascii="Cambria Math" w:hAnsi="Cambria Math"/>
                                    </w:rPr>
                                    <m:t>C</m:t>
                                  </m:r>
                                </m:e>
                                <m:sub>
                                  <m:r>
                                    <w:rPr>
                                      <w:rFonts w:ascii="Cambria Math" w:hAnsi="Cambria Math"/>
                                    </w:rPr>
                                    <m:t>j</m:t>
                                  </m:r>
                                </m:sub>
                              </m:sSub>
                            </m:sub>
                          </m:sSub>
                        </m:num>
                        <m:den>
                          <m:acc>
                            <m:accPr>
                              <m:ctrlPr>
                                <w:rPr>
                                  <w:rFonts w:ascii="Cambria Math" w:hAnsi="Cambria Math"/>
                                </w:rPr>
                              </m:ctrlPr>
                            </m:accPr>
                            <m:e>
                              <m:r>
                                <w:rPr>
                                  <w:rFonts w:ascii="Cambria Math" w:hAnsi="Cambria Math"/>
                                </w:rPr>
                                <m:t>se</m:t>
                              </m:r>
                            </m:e>
                          </m:acc>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sSub>
                                    <m:sSubPr>
                                      <m:ctrlPr>
                                        <w:rPr>
                                          <w:rFonts w:ascii="Cambria Math" w:hAnsi="Cambria Math"/>
                                        </w:rPr>
                                      </m:ctrlPr>
                                    </m:sSubPr>
                                    <m:e>
                                      <m:r>
                                        <w:rPr>
                                          <w:rFonts w:ascii="Cambria Math" w:hAnsi="Cambria Math"/>
                                        </w:rPr>
                                        <m:t>T</m:t>
                                      </m:r>
                                    </m:e>
                                    <m:sub>
                                      <m:r>
                                        <w:rPr>
                                          <w:rFonts w:ascii="Cambria Math" w:hAnsi="Cambria Math"/>
                                        </w:rPr>
                                        <m:t>j</m:t>
                                      </m:r>
                                    </m:sub>
                                  </m:sSub>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sSub>
                                    <m:sSubPr>
                                      <m:ctrlPr>
                                        <w:rPr>
                                          <w:rFonts w:ascii="Cambria Math" w:hAnsi="Cambria Math"/>
                                        </w:rPr>
                                      </m:ctrlPr>
                                    </m:sSubPr>
                                    <m:e>
                                      <m:r>
                                        <w:rPr>
                                          <w:rFonts w:ascii="Cambria Math" w:hAnsi="Cambria Math"/>
                                        </w:rPr>
                                        <m:t>C</m:t>
                                      </m:r>
                                    </m:e>
                                    <m:sub>
                                      <m:r>
                                        <w:rPr>
                                          <w:rFonts w:ascii="Cambria Math" w:hAnsi="Cambria Math"/>
                                        </w:rPr>
                                        <m:t>j</m:t>
                                      </m:r>
                                    </m:sub>
                                  </m:sSub>
                                </m:sub>
                              </m:sSub>
                            </m:e>
                          </m:d>
                        </m:den>
                      </m:f>
                    </m:e>
                  </m:d>
                </m:e>
                <m:sup>
                  <m:r>
                    <w:rPr>
                      <w:rFonts w:ascii="Cambria Math" w:hAnsi="Cambria Math"/>
                    </w:rPr>
                    <m:t>2</m:t>
                  </m:r>
                </m:sup>
              </m:sSup>
            </m:e>
          </m:nary>
        </m:oMath>
      </m:oMathPara>
    </w:p>
    <w:p w14:paraId="078E62C7" w14:textId="77777777" w:rsidR="00451559" w:rsidRDefault="00000000">
      <w:pPr>
        <w:pStyle w:val="FirstParagraph"/>
      </w:pPr>
      <w:r>
        <w:t>The p-value is defined:</w:t>
      </w:r>
    </w:p>
    <w:p w14:paraId="7C7016D9" w14:textId="77777777" w:rsidR="00451559" w:rsidRDefault="00000000">
      <w:pPr>
        <w:pStyle w:val="BodyText"/>
      </w:pPr>
      <m:oMathPara>
        <m:oMathParaPr>
          <m:jc m:val="center"/>
        </m:oMathParaPr>
        <m:oMath>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2000</m:t>
              </m:r>
            </m:den>
          </m:f>
          <m:nary>
            <m:naryPr>
              <m:chr m:val="∑"/>
              <m:limLoc m:val="undOvr"/>
              <m:ctrlPr>
                <w:rPr>
                  <w:rFonts w:ascii="Cambria Math" w:hAnsi="Cambria Math"/>
                </w:rPr>
              </m:ctrlPr>
            </m:naryPr>
            <m:sub>
              <m:r>
                <w:rPr>
                  <w:rFonts w:ascii="Cambria Math" w:hAnsi="Cambria Math"/>
                </w:rPr>
                <m:t>1</m:t>
              </m:r>
            </m:sub>
            <m:sup>
              <m:r>
                <w:rPr>
                  <w:rFonts w:ascii="Cambria Math" w:hAnsi="Cambria Math"/>
                </w:rPr>
                <m:t>2000</m:t>
              </m:r>
            </m:sup>
            <m:e>
              <m:r>
                <w:rPr>
                  <w:rFonts w:ascii="Cambria Math" w:hAnsi="Cambria Math"/>
                </w:rPr>
                <m:t>I</m:t>
              </m:r>
            </m:e>
          </m:nary>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S</m:t>
                  </m:r>
                </m:e>
                <m:sub>
                  <m:r>
                    <w:rPr>
                      <w:rFonts w:ascii="Cambria Math" w:hAnsi="Cambria Math"/>
                    </w:rPr>
                    <m:t>o</m:t>
                  </m:r>
                </m:sub>
              </m:sSub>
              <m:r>
                <w:rPr>
                  <w:rFonts w:ascii="Cambria Math" w:hAnsi="Cambria Math"/>
                </w:rPr>
                <m:t>rig</m:t>
              </m:r>
              <m:r>
                <m:rPr>
                  <m:sty m:val="p"/>
                </m:rPr>
                <w:rPr>
                  <w:rFonts w:ascii="Cambria Math" w:hAnsi="Cambria Math"/>
                </w:rPr>
                <m:t>&gt;</m:t>
              </m:r>
              <m:r>
                <w:rPr>
                  <w:rFonts w:ascii="Cambria Math" w:hAnsi="Cambria Math"/>
                </w:rPr>
                <m:t>T</m:t>
              </m:r>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ull</m:t>
              </m:r>
            </m:e>
          </m:d>
        </m:oMath>
      </m:oMathPara>
    </w:p>
    <w:p w14:paraId="732989A0" w14:textId="77777777" w:rsidR="00451559" w:rsidRDefault="00000000">
      <w:pPr>
        <w:pStyle w:val="Heading2"/>
      </w:pPr>
      <w:bookmarkStart w:id="29" w:name="_Toc179854211"/>
      <w:bookmarkStart w:id="30" w:name="linear-mixed-effects-model"/>
      <w:bookmarkEnd w:id="20"/>
      <w:bookmarkEnd w:id="26"/>
      <w:r>
        <w:t xml:space="preserve">Linear </w:t>
      </w:r>
      <w:commentRangeStart w:id="31"/>
      <w:r>
        <w:t>mixed</w:t>
      </w:r>
      <w:commentRangeEnd w:id="31"/>
      <w:r w:rsidR="00A10B4E">
        <w:rPr>
          <w:rStyle w:val="CommentReference"/>
          <w:rFonts w:asciiTheme="minorHAnsi" w:eastAsiaTheme="minorHAnsi" w:hAnsiTheme="minorHAnsi" w:cstheme="minorBidi"/>
          <w:b w:val="0"/>
          <w:bCs w:val="0"/>
          <w:color w:val="auto"/>
        </w:rPr>
        <w:commentReference w:id="31"/>
      </w:r>
      <w:r>
        <w:t>-effects model</w:t>
      </w:r>
      <w:bookmarkEnd w:id="29"/>
    </w:p>
    <w:p w14:paraId="1B91B6A3" w14:textId="77777777" w:rsidR="00451559" w:rsidRDefault="00000000">
      <w:pPr>
        <w:pStyle w:val="FirstParagraph"/>
      </w:pPr>
      <w:r>
        <w:t xml:space="preserve">A mixed effect model (MEM), which for our purposes is identical to a hierarchical level model (HLM) and mixed level model (MLM), are used at MDRC to model data with a natural “nesting” structure, e.g. children within classrooms within schools or time periods nested in children for discrete time series analysis. A simple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is inappropriate for nested data because these observations are not independent. While mathematically possible and explored, we have not yet found an R package that works with multinomial logistic MEMs. Here we cover methods for working with categorical response variables without MNL but I do include some possible areas of further investigation at the end of the memo. The methods covered here do use dummied response variables but shows how to handle them </w:t>
      </w:r>
      <w:r>
        <w:lastRenderedPageBreak/>
        <w:t>in aggregate, thereby avoiding the previously listed issues with multiple dummy variable analysis.</w:t>
      </w:r>
    </w:p>
    <w:p w14:paraId="40185A44" w14:textId="77777777" w:rsidR="00451559" w:rsidRDefault="00000000">
      <w:pPr>
        <w:pStyle w:val="BodyText"/>
      </w:pPr>
      <w:r>
        <w:t xml:space="preserve">Here we reference an omnibus test method that was proposed by Amy Taub and Marie-Andree Somers for the VIQI projects. Note that there exists a mixed extract in the </w:t>
      </w:r>
      <w:r>
        <w:rPr>
          <w:rStyle w:val="VerbatimChar"/>
        </w:rPr>
        <w:t>mdrcAnalysis</w:t>
      </w:r>
      <w:r>
        <w:t xml:space="preserve"> package but, I am not using it here for increased consistency between the code used to demonstrate quantitative and categorical response analysis.</w:t>
      </w:r>
    </w:p>
    <w:p w14:paraId="014BAE63" w14:textId="77777777" w:rsidR="00451559" w:rsidRDefault="00000000">
      <w:pPr>
        <w:pStyle w:val="BodyText"/>
      </w:pPr>
      <w:r>
        <w:t xml:space="preserve">For these examples, we will be using and modifying the </w:t>
      </w:r>
      <w:r>
        <w:rPr>
          <w:rStyle w:val="VerbatimChar"/>
        </w:rPr>
        <w:t>merTools::hsb</w:t>
      </w:r>
      <w:r>
        <w:t xml:space="preserve"> dataset which is a subset of the “1982 High School and Beyond survey” for its pre-existing nesting structure. We will be using the following variables in our example model:</w:t>
      </w:r>
    </w:p>
    <w:p w14:paraId="4F6DAA9C" w14:textId="77777777" w:rsidR="00451559" w:rsidRDefault="00000000">
      <w:pPr>
        <w:pStyle w:val="Compact"/>
        <w:numPr>
          <w:ilvl w:val="0"/>
          <w:numId w:val="29"/>
        </w:numPr>
      </w:pPr>
      <w:r>
        <w:rPr>
          <w:rStyle w:val="VerbatimChar"/>
        </w:rPr>
        <w:t>schid</w:t>
      </w:r>
      <w:r>
        <w:t xml:space="preserve"> - School id</w:t>
      </w:r>
    </w:p>
    <w:p w14:paraId="3D3707AD" w14:textId="77777777" w:rsidR="00451559" w:rsidRDefault="00000000">
      <w:pPr>
        <w:pStyle w:val="Compact"/>
        <w:numPr>
          <w:ilvl w:val="0"/>
          <w:numId w:val="29"/>
        </w:numPr>
      </w:pPr>
      <w:r>
        <w:rPr>
          <w:rStyle w:val="VerbatimChar"/>
        </w:rPr>
        <w:t>mathach</w:t>
      </w:r>
      <w:r>
        <w:t xml:space="preserve"> - Performance on standardized math assessment</w:t>
      </w:r>
    </w:p>
    <w:p w14:paraId="032E5776" w14:textId="77777777" w:rsidR="00451559" w:rsidRDefault="00000000">
      <w:pPr>
        <w:pStyle w:val="Compact"/>
        <w:numPr>
          <w:ilvl w:val="0"/>
          <w:numId w:val="29"/>
        </w:numPr>
      </w:pPr>
      <w:r>
        <w:rPr>
          <w:rStyle w:val="VerbatimChar"/>
        </w:rPr>
        <w:t>mathcat</w:t>
      </w:r>
      <w:r>
        <w:t xml:space="preserve"> - A categorical variable indicating quantile in </w:t>
      </w:r>
      <w:r>
        <w:rPr>
          <w:rStyle w:val="VerbatimChar"/>
        </w:rPr>
        <w:t>mathach</w:t>
      </w:r>
    </w:p>
    <w:p w14:paraId="23DDF4A7" w14:textId="77777777" w:rsidR="00451559" w:rsidRDefault="00000000">
      <w:pPr>
        <w:pStyle w:val="Compact"/>
        <w:numPr>
          <w:ilvl w:val="0"/>
          <w:numId w:val="29"/>
        </w:numPr>
      </w:pPr>
      <w:r>
        <w:rPr>
          <w:rStyle w:val="VerbatimChar"/>
        </w:rPr>
        <w:t>schtype</w:t>
      </w:r>
      <w:r>
        <w:t xml:space="preserve"> - Dummy variable indicating if the school is private</w:t>
      </w:r>
    </w:p>
    <w:p w14:paraId="14FF79A6" w14:textId="77777777" w:rsidR="00451559" w:rsidRDefault="00000000">
      <w:pPr>
        <w:pStyle w:val="Compact"/>
        <w:numPr>
          <w:ilvl w:val="0"/>
          <w:numId w:val="29"/>
        </w:numPr>
      </w:pPr>
      <w:r>
        <w:rPr>
          <w:rStyle w:val="VerbatimChar"/>
        </w:rPr>
        <w:t>minority</w:t>
      </w:r>
      <w:r>
        <w:t xml:space="preserve"> - Dummy variable indicating if student is non-white or white</w:t>
      </w:r>
    </w:p>
    <w:p w14:paraId="27EA8AA8" w14:textId="77777777" w:rsidR="00451559" w:rsidRDefault="00000000">
      <w:pPr>
        <w:pStyle w:val="Compact"/>
        <w:numPr>
          <w:ilvl w:val="0"/>
          <w:numId w:val="29"/>
        </w:numPr>
      </w:pPr>
      <w:r>
        <w:rPr>
          <w:rStyle w:val="VerbatimChar"/>
        </w:rPr>
        <w:t>ses</w:t>
      </w:r>
      <w:r>
        <w:t xml:space="preserve"> - Student socio-economic status</w:t>
      </w:r>
    </w:p>
    <w:p w14:paraId="6BD60F18" w14:textId="77777777" w:rsidR="00451559" w:rsidRDefault="00000000">
      <w:pPr>
        <w:pStyle w:val="SourceCode"/>
      </w:pPr>
      <w:r>
        <w:rPr>
          <w:rStyle w:val="FunctionTok"/>
        </w:rPr>
        <w:t>data</w:t>
      </w:r>
      <w:r>
        <w:rPr>
          <w:rStyle w:val="NormalTok"/>
        </w:rPr>
        <w:t>(</w:t>
      </w:r>
      <w:r>
        <w:rPr>
          <w:rStyle w:val="StringTok"/>
        </w:rPr>
        <w:t>"hsb"</w:t>
      </w:r>
      <w:r>
        <w:rPr>
          <w:rStyle w:val="NormalTok"/>
        </w:rPr>
        <w:t xml:space="preserve">, </w:t>
      </w:r>
      <w:r>
        <w:rPr>
          <w:rStyle w:val="AttributeTok"/>
        </w:rPr>
        <w:t>package =</w:t>
      </w:r>
      <w:r>
        <w:rPr>
          <w:rStyle w:val="NormalTok"/>
        </w:rPr>
        <w:t xml:space="preserve"> </w:t>
      </w:r>
      <w:r>
        <w:rPr>
          <w:rStyle w:val="StringTok"/>
        </w:rPr>
        <w:t>"merTools"</w:t>
      </w:r>
      <w:r>
        <w:rPr>
          <w:rStyle w:val="NormalTok"/>
        </w:rPr>
        <w:t>)</w:t>
      </w:r>
      <w:r>
        <w:br/>
      </w:r>
      <w:r>
        <w:rPr>
          <w:rStyle w:val="NormalTok"/>
        </w:rPr>
        <w:t xml:space="preserve">hsb_cat </w:t>
      </w:r>
      <w:r>
        <w:rPr>
          <w:rStyle w:val="OtherTok"/>
        </w:rPr>
        <w:t>&lt;-</w:t>
      </w:r>
      <w:r>
        <w:rPr>
          <w:rStyle w:val="NormalTok"/>
        </w:rPr>
        <w:t xml:space="preserve"> hsb </w:t>
      </w:r>
      <w:r>
        <w:rPr>
          <w:rStyle w:val="SpecialCharTok"/>
        </w:rPr>
        <w:t>%&gt;%</w:t>
      </w:r>
      <w:r>
        <w:br/>
      </w:r>
      <w:r>
        <w:rPr>
          <w:rStyle w:val="NormalTok"/>
        </w:rPr>
        <w:t xml:space="preserve">  </w:t>
      </w:r>
      <w:r>
        <w:rPr>
          <w:rStyle w:val="CommentTok"/>
        </w:rPr>
        <w:t># Only keeping data with our desired outcome variable</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(mathach))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CommentTok"/>
        </w:rPr>
        <w:t># Creating a multinomial categorical variable</w:t>
      </w:r>
      <w:r>
        <w:br/>
      </w:r>
      <w:r>
        <w:rPr>
          <w:rStyle w:val="NormalTok"/>
        </w:rPr>
        <w:t xml:space="preserve">    </w:t>
      </w:r>
      <w:r>
        <w:rPr>
          <w:rStyle w:val="CommentTok"/>
        </w:rPr>
        <w:t># by breaking up into 25% quantiles</w:t>
      </w:r>
      <w:r>
        <w:br/>
      </w:r>
      <w:r>
        <w:rPr>
          <w:rStyle w:val="NormalTok"/>
        </w:rPr>
        <w:t xml:space="preserve">    </w:t>
      </w:r>
      <w:r>
        <w:rPr>
          <w:rStyle w:val="AttributeTok"/>
        </w:rPr>
        <w:t>mathcat =</w:t>
      </w:r>
      <w:r>
        <w:rPr>
          <w:rStyle w:val="NormalTok"/>
        </w:rPr>
        <w:t xml:space="preserve"> </w:t>
      </w:r>
      <w:r>
        <w:rPr>
          <w:rStyle w:val="FunctionTok"/>
        </w:rPr>
        <w:t>factor</w:t>
      </w:r>
      <w:r>
        <w:rPr>
          <w:rStyle w:val="NormalTok"/>
        </w:rPr>
        <w:t>(</w:t>
      </w:r>
      <w:r>
        <w:rPr>
          <w:rStyle w:val="FunctionTok"/>
        </w:rPr>
        <w:t>cut</w:t>
      </w:r>
      <w:r>
        <w:rPr>
          <w:rStyle w:val="NormalTok"/>
        </w:rPr>
        <w:t xml:space="preserve">(mathach, </w:t>
      </w:r>
      <w:r>
        <w:rPr>
          <w:rStyle w:val="DecValTok"/>
        </w:rPr>
        <w:t>4</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"First"</w:t>
      </w:r>
      <w:r>
        <w:rPr>
          <w:rStyle w:val="NormalTok"/>
        </w:rPr>
        <w:t xml:space="preserve">, </w:t>
      </w:r>
      <w:r>
        <w:rPr>
          <w:rStyle w:val="StringTok"/>
        </w:rPr>
        <w:t>"Second"</w:t>
      </w:r>
      <w:r>
        <w:rPr>
          <w:rStyle w:val="NormalTok"/>
        </w:rPr>
        <w:t xml:space="preserve">, </w:t>
      </w:r>
      <w:r>
        <w:rPr>
          <w:rStyle w:val="StringTok"/>
        </w:rPr>
        <w:t>"Third"</w:t>
      </w:r>
      <w:r>
        <w:rPr>
          <w:rStyle w:val="NormalTok"/>
        </w:rPr>
        <w:t xml:space="preserve">, </w:t>
      </w:r>
      <w:r>
        <w:rPr>
          <w:rStyle w:val="StringTok"/>
        </w:rPr>
        <w:t>"Fourth"</w:t>
      </w:r>
      <w:r>
        <w:rPr>
          <w:rStyle w:val="NormalTok"/>
        </w:rPr>
        <w:t>)</w:t>
      </w:r>
      <w:r>
        <w:br/>
      </w:r>
      <w:r>
        <w:rPr>
          <w:rStyle w:val="NormalTok"/>
        </w:rPr>
        <w:t xml:space="preserve">    )),</w:t>
      </w:r>
      <w:r>
        <w:br/>
      </w:r>
      <w:r>
        <w:rPr>
          <w:rStyle w:val="NormalTok"/>
        </w:rPr>
        <w:t xml:space="preserve">    </w:t>
      </w:r>
      <w:r>
        <w:rPr>
          <w:rStyle w:val="CommentTok"/>
        </w:rPr>
        <w:t># Making other categoricals explicit factors</w:t>
      </w:r>
      <w:r>
        <w:br/>
      </w:r>
      <w:r>
        <w:rPr>
          <w:rStyle w:val="NormalTok"/>
        </w:rPr>
        <w:t xml:space="preserve">    </w:t>
      </w:r>
      <w:r>
        <w:rPr>
          <w:rStyle w:val="FunctionTok"/>
        </w:rPr>
        <w:t>across</w:t>
      </w:r>
      <w:r>
        <w:rPr>
          <w:rStyle w:val="NormalTok"/>
        </w:rPr>
        <w:t>(</w:t>
      </w:r>
      <w:r>
        <w:rPr>
          <w:rStyle w:val="FunctionTok"/>
        </w:rPr>
        <w:t>c</w:t>
      </w:r>
      <w:r>
        <w:rPr>
          <w:rStyle w:val="NormalTok"/>
        </w:rPr>
        <w:t>(schid, schtype), as.factor)</w:t>
      </w:r>
      <w:r>
        <w:br/>
      </w:r>
      <w:r>
        <w:rPr>
          <w:rStyle w:val="NormalTok"/>
        </w:rPr>
        <w:t xml:space="preserve">  )</w:t>
      </w:r>
      <w:r>
        <w:br/>
      </w:r>
      <w:r>
        <w:rPr>
          <w:rStyle w:val="FunctionTok"/>
        </w:rPr>
        <w:t>glimpse</w:t>
      </w:r>
      <w:r>
        <w:rPr>
          <w:rStyle w:val="NormalTok"/>
        </w:rPr>
        <w:t>(hsb_cat)</w:t>
      </w:r>
    </w:p>
    <w:p w14:paraId="0E0DF12D" w14:textId="77777777" w:rsidR="00451559" w:rsidRDefault="00000000">
      <w:pPr>
        <w:pStyle w:val="SourceCode"/>
      </w:pPr>
      <w:r>
        <w:rPr>
          <w:rStyle w:val="VerbatimChar"/>
        </w:rPr>
        <w:t>## Rows: 7,185</w:t>
      </w:r>
      <w:r>
        <w:br/>
      </w:r>
      <w:r>
        <w:rPr>
          <w:rStyle w:val="VerbatimChar"/>
        </w:rPr>
        <w:t>## Columns: 9</w:t>
      </w:r>
      <w:r>
        <w:br/>
      </w:r>
      <w:r>
        <w:rPr>
          <w:rStyle w:val="VerbatimChar"/>
        </w:rPr>
        <w:t>## $ schid    &lt;fct&gt; 1224, 1224, 1224, 1224, 1224, 1224, 1224, 1224, 1224, 1224, 1…</w:t>
      </w:r>
      <w:r>
        <w:br/>
      </w:r>
      <w:r>
        <w:rPr>
          <w:rStyle w:val="VerbatimChar"/>
        </w:rPr>
        <w:t>## $ minority &lt;dbl&gt; 0, 0, 0, 0, 0, 0, 0, 0, 0, 0, 0, 0, 0, 0, 0, 0, 0, 1, 0, 0, 0…</w:t>
      </w:r>
      <w:r>
        <w:br/>
      </w:r>
      <w:r>
        <w:rPr>
          <w:rStyle w:val="VerbatimChar"/>
        </w:rPr>
        <w:t>## $ female   &lt;dbl&gt; 1, 1, 0, 0, 0, 0, 1, 0, 1, 0, 1, 1, 0, 1, 0, 1, 0, 0, 1, 0, 1…</w:t>
      </w:r>
      <w:r>
        <w:br/>
      </w:r>
      <w:r>
        <w:rPr>
          <w:rStyle w:val="VerbatimChar"/>
        </w:rPr>
        <w:t>## $ ses      &lt;dbl&gt; -1.528, -0.588, -0.528, -0.668, -0.158, 0.022, -0.618, -0.998…</w:t>
      </w:r>
      <w:r>
        <w:br/>
      </w:r>
      <w:r>
        <w:rPr>
          <w:rStyle w:val="VerbatimChar"/>
        </w:rPr>
        <w:t>## $ mathach  &lt;dbl&gt; 5.876, 19.708, 20.349, 8.781, 17.898, 4.583, -2.832, 0.523, 1…</w:t>
      </w:r>
      <w:r>
        <w:br/>
      </w:r>
      <w:r>
        <w:rPr>
          <w:rStyle w:val="VerbatimChar"/>
        </w:rPr>
        <w:t>## $ size     &lt;dbl&gt; 842, 842, 842, 842, 842, 842, 842, 842, 842, 842, 842, 842, 8…</w:t>
      </w:r>
      <w:r>
        <w:br/>
      </w:r>
      <w:r>
        <w:rPr>
          <w:rStyle w:val="VerbatimChar"/>
        </w:rPr>
        <w:t xml:space="preserve">## $ schtype  &lt;fct&gt; 0, 0, 0, 0, 0, 0, 0, 0, 0, 0, 0, 0, 0, 0, 0, 0, 0, 0, 0, </w:t>
      </w:r>
      <w:r>
        <w:rPr>
          <w:rStyle w:val="VerbatimChar"/>
        </w:rPr>
        <w:lastRenderedPageBreak/>
        <w:t>0, 0…</w:t>
      </w:r>
      <w:r>
        <w:br/>
      </w:r>
      <w:r>
        <w:rPr>
          <w:rStyle w:val="VerbatimChar"/>
        </w:rPr>
        <w:t>## $ meanses  &lt;dbl&gt; -0.428, -0.428, -0.428, -0.428, -0.428, -0.428, -0.428, -0.42…</w:t>
      </w:r>
      <w:r>
        <w:br/>
      </w:r>
      <w:r>
        <w:rPr>
          <w:rStyle w:val="VerbatimChar"/>
        </w:rPr>
        <w:t>## $ mathcat  &lt;fct&gt; Second, Fourth, Fourth, Second, Third, Second, First, First, …</w:t>
      </w:r>
    </w:p>
    <w:p w14:paraId="47E9FC93" w14:textId="77777777" w:rsidR="00451559" w:rsidRDefault="00000000">
      <w:pPr>
        <w:pStyle w:val="FirstParagraph"/>
      </w:pPr>
      <w:r>
        <w:t xml:space="preserve">If we want to calculate the effect of </w:t>
      </w:r>
      <w:r>
        <w:rPr>
          <w:rStyle w:val="VerbatimChar"/>
        </w:rPr>
        <w:t>minority</w:t>
      </w:r>
      <w:r>
        <w:t xml:space="preserve"> on </w:t>
      </w:r>
      <w:r>
        <w:rPr>
          <w:rStyle w:val="VerbatimChar"/>
        </w:rPr>
        <w:t>mathach</w:t>
      </w:r>
      <w:r>
        <w:t xml:space="preserve">, a quantitative variable using </w:t>
      </w:r>
      <w:r>
        <w:rPr>
          <w:rStyle w:val="VerbatimChar"/>
        </w:rPr>
        <w:t>ses</w:t>
      </w:r>
      <w:r>
        <w:t xml:space="preserve"> as a covariate and </w:t>
      </w:r>
      <w:r>
        <w:rPr>
          <w:rStyle w:val="VerbatimChar"/>
        </w:rPr>
        <w:t>schid</w:t>
      </w:r>
      <w:r>
        <w:t xml:space="preserve"> as a random intercept effect, we can simplify specify the model as such using the </w:t>
      </w:r>
      <w:r>
        <w:rPr>
          <w:rStyle w:val="VerbatimChar"/>
        </w:rPr>
        <w:t>lmerTest</w:t>
      </w:r>
      <w:r>
        <w:t xml:space="preserve"> package. I am also calling the </w:t>
      </w:r>
      <w:r>
        <w:rPr>
          <w:rStyle w:val="VerbatimChar"/>
        </w:rPr>
        <w:t>emmeans</w:t>
      </w:r>
      <w:r>
        <w:t xml:space="preserve"> package for adjusted means calculations and </w:t>
      </w:r>
      <w:r>
        <w:rPr>
          <w:rStyle w:val="VerbatimChar"/>
        </w:rPr>
        <w:t>broom.mixed</w:t>
      </w:r>
      <w:r>
        <w:t xml:space="preserve"> to extend the tidying methods of </w:t>
      </w:r>
      <w:r>
        <w:rPr>
          <w:rStyle w:val="VerbatimChar"/>
        </w:rPr>
        <w:t>broom</w:t>
      </w:r>
      <w:r>
        <w:t xml:space="preserve"> onto the output of </w:t>
      </w:r>
      <w:r>
        <w:rPr>
          <w:rStyle w:val="VerbatimChar"/>
        </w:rPr>
        <w:t>lme4</w:t>
      </w:r>
    </w:p>
    <w:p w14:paraId="768B7A33" w14:textId="77777777" w:rsidR="00451559" w:rsidRDefault="00000000">
      <w:pPr>
        <w:pStyle w:val="SourceCode"/>
      </w:pPr>
      <w:r>
        <w:rPr>
          <w:rStyle w:val="CommentTok"/>
        </w:rPr>
        <w:t># Calling necessary packages</w:t>
      </w:r>
      <w:r>
        <w:br/>
      </w:r>
      <w:r>
        <w:rPr>
          <w:rStyle w:val="FunctionTok"/>
        </w:rPr>
        <w:t>library</w:t>
      </w:r>
      <w:r>
        <w:rPr>
          <w:rStyle w:val="NormalTok"/>
        </w:rPr>
        <w:t xml:space="preserve">(lmerTest, </w:t>
      </w:r>
      <w:r>
        <w:rPr>
          <w:rStyle w:val="AttributeTok"/>
        </w:rPr>
        <w:t>warn.conflicts =</w:t>
      </w:r>
      <w:r>
        <w:rPr>
          <w:rStyle w:val="NormalTok"/>
        </w:rPr>
        <w:t xml:space="preserve"> </w:t>
      </w:r>
      <w:r>
        <w:rPr>
          <w:rStyle w:val="ConstantTok"/>
        </w:rPr>
        <w:t>FALSE</w:t>
      </w:r>
      <w:r>
        <w:rPr>
          <w:rStyle w:val="NormalTok"/>
        </w:rPr>
        <w:t xml:space="preserve">, </w:t>
      </w:r>
      <w:r>
        <w:rPr>
          <w:rStyle w:val="AttributeTok"/>
        </w:rPr>
        <w:t>quietly =</w:t>
      </w:r>
      <w:r>
        <w:rPr>
          <w:rStyle w:val="NormalTok"/>
        </w:rPr>
        <w:t xml:space="preserve"> </w:t>
      </w:r>
      <w:r>
        <w:rPr>
          <w:rStyle w:val="ConstantTok"/>
        </w:rPr>
        <w:t>TRUE</w:t>
      </w:r>
      <w:r>
        <w:rPr>
          <w:rStyle w:val="NormalTok"/>
        </w:rPr>
        <w:t>)</w:t>
      </w:r>
      <w:r>
        <w:br/>
      </w:r>
      <w:r>
        <w:rPr>
          <w:rStyle w:val="FunctionTok"/>
        </w:rPr>
        <w:t>library</w:t>
      </w:r>
      <w:r>
        <w:rPr>
          <w:rStyle w:val="NormalTok"/>
        </w:rPr>
        <w:t xml:space="preserve">(emmeans, </w:t>
      </w:r>
      <w:r>
        <w:rPr>
          <w:rStyle w:val="AttributeTok"/>
        </w:rPr>
        <w:t>warn.conflicts =</w:t>
      </w:r>
      <w:r>
        <w:rPr>
          <w:rStyle w:val="NormalTok"/>
        </w:rPr>
        <w:t xml:space="preserve"> </w:t>
      </w:r>
      <w:r>
        <w:rPr>
          <w:rStyle w:val="ConstantTok"/>
        </w:rPr>
        <w:t>FALSE</w:t>
      </w:r>
      <w:r>
        <w:rPr>
          <w:rStyle w:val="NormalTok"/>
        </w:rPr>
        <w:t xml:space="preserve">, </w:t>
      </w:r>
      <w:r>
        <w:rPr>
          <w:rStyle w:val="AttributeTok"/>
        </w:rPr>
        <w:t>quietly =</w:t>
      </w:r>
      <w:r>
        <w:rPr>
          <w:rStyle w:val="NormalTok"/>
        </w:rPr>
        <w:t xml:space="preserve"> </w:t>
      </w:r>
      <w:r>
        <w:rPr>
          <w:rStyle w:val="ConstantTok"/>
        </w:rPr>
        <w:t>TRUE</w:t>
      </w:r>
      <w:r>
        <w:rPr>
          <w:rStyle w:val="NormalTok"/>
        </w:rPr>
        <w:t>)</w:t>
      </w:r>
    </w:p>
    <w:p w14:paraId="5FDBFED2" w14:textId="77777777" w:rsidR="00451559" w:rsidRDefault="00000000">
      <w:pPr>
        <w:pStyle w:val="SourceCode"/>
      </w:pPr>
      <w:r>
        <w:rPr>
          <w:rStyle w:val="VerbatimChar"/>
        </w:rPr>
        <w:t>## Welcome to emmeans.</w:t>
      </w:r>
      <w:r>
        <w:br/>
      </w:r>
      <w:r>
        <w:rPr>
          <w:rStyle w:val="VerbatimChar"/>
        </w:rPr>
        <w:t>## Caution: You lose important information if you filter this package's results.</w:t>
      </w:r>
      <w:r>
        <w:br/>
      </w:r>
      <w:r>
        <w:rPr>
          <w:rStyle w:val="VerbatimChar"/>
        </w:rPr>
        <w:t>## See '? untidy'</w:t>
      </w:r>
    </w:p>
    <w:p w14:paraId="15CBA7B7" w14:textId="77777777" w:rsidR="00451559" w:rsidRDefault="00000000">
      <w:pPr>
        <w:pStyle w:val="SourceCode"/>
      </w:pPr>
      <w:r>
        <w:rPr>
          <w:rStyle w:val="CommentTok"/>
        </w:rPr>
        <w:t># Setting a higher limit given the amount of rows in our dataset</w:t>
      </w:r>
      <w:r>
        <w:br/>
      </w:r>
      <w:r>
        <w:rPr>
          <w:rStyle w:val="FunctionTok"/>
        </w:rPr>
        <w:t>emm_options</w:t>
      </w:r>
      <w:r>
        <w:rPr>
          <w:rStyle w:val="NormalTok"/>
        </w:rPr>
        <w:t>(</w:t>
      </w:r>
      <w:r>
        <w:rPr>
          <w:rStyle w:val="AttributeTok"/>
        </w:rPr>
        <w:t>pbkrtest.limit =</w:t>
      </w:r>
      <w:r>
        <w:rPr>
          <w:rStyle w:val="NormalTok"/>
        </w:rPr>
        <w:t xml:space="preserve"> </w:t>
      </w:r>
      <w:r>
        <w:rPr>
          <w:rStyle w:val="DecValTok"/>
        </w:rPr>
        <w:t>8000</w:t>
      </w:r>
      <w:r>
        <w:rPr>
          <w:rStyle w:val="NormalTok"/>
        </w:rPr>
        <w:t>)</w:t>
      </w:r>
      <w:r>
        <w:br/>
      </w:r>
      <w:r>
        <w:rPr>
          <w:rStyle w:val="FunctionTok"/>
        </w:rPr>
        <w:t>library</w:t>
      </w:r>
      <w:r>
        <w:rPr>
          <w:rStyle w:val="NormalTok"/>
        </w:rPr>
        <w:t xml:space="preserve">(broom.mixed, </w:t>
      </w:r>
      <w:r>
        <w:rPr>
          <w:rStyle w:val="AttributeTok"/>
        </w:rPr>
        <w:t>warn.conflicts =</w:t>
      </w:r>
      <w:r>
        <w:rPr>
          <w:rStyle w:val="NormalTok"/>
        </w:rPr>
        <w:t xml:space="preserve"> </w:t>
      </w:r>
      <w:r>
        <w:rPr>
          <w:rStyle w:val="ConstantTok"/>
        </w:rPr>
        <w:t>FALSE</w:t>
      </w:r>
      <w:r>
        <w:rPr>
          <w:rStyle w:val="NormalTok"/>
        </w:rPr>
        <w:t xml:space="preserve">, </w:t>
      </w:r>
      <w:r>
        <w:rPr>
          <w:rStyle w:val="AttributeTok"/>
        </w:rPr>
        <w:t>quietly =</w:t>
      </w:r>
      <w:r>
        <w:rPr>
          <w:rStyle w:val="NormalTok"/>
        </w:rPr>
        <w:t xml:space="preserve"> </w:t>
      </w:r>
      <w:r>
        <w:rPr>
          <w:rStyle w:val="ConstantTok"/>
        </w:rPr>
        <w:t>TRUE</w:t>
      </w:r>
      <w:r>
        <w:rPr>
          <w:rStyle w:val="NormalTok"/>
        </w:rPr>
        <w:t>)</w:t>
      </w:r>
    </w:p>
    <w:p w14:paraId="40EDE0C3" w14:textId="77777777" w:rsidR="00451559" w:rsidRDefault="00000000">
      <w:pPr>
        <w:pStyle w:val="SourceCode"/>
      </w:pPr>
      <w:r>
        <w:rPr>
          <w:rStyle w:val="CommentTok"/>
        </w:rPr>
        <w:t># Specifying the model</w:t>
      </w:r>
      <w:r>
        <w:br/>
      </w:r>
      <w:r>
        <w:rPr>
          <w:rStyle w:val="FunctionTok"/>
        </w:rPr>
        <w:t>lmer</w:t>
      </w:r>
      <w:r>
        <w:rPr>
          <w:rStyle w:val="NormalTok"/>
        </w:rPr>
        <w:t xml:space="preserve">(mathach </w:t>
      </w:r>
      <w:r>
        <w:rPr>
          <w:rStyle w:val="SpecialCharTok"/>
        </w:rPr>
        <w:t>~</w:t>
      </w:r>
      <w:r>
        <w:rPr>
          <w:rStyle w:val="NormalTok"/>
        </w:rPr>
        <w:t xml:space="preserve"> minority </w:t>
      </w:r>
      <w:r>
        <w:rPr>
          <w:rStyle w:val="SpecialCharTok"/>
        </w:rPr>
        <w:t>+</w:t>
      </w:r>
      <w:r>
        <w:rPr>
          <w:rStyle w:val="NormalTok"/>
        </w:rPr>
        <w:t xml:space="preserve"> ses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schid), </w:t>
      </w:r>
      <w:r>
        <w:rPr>
          <w:rStyle w:val="AttributeTok"/>
        </w:rPr>
        <w:t>data =</w:t>
      </w:r>
      <w:r>
        <w:rPr>
          <w:rStyle w:val="NormalTok"/>
        </w:rPr>
        <w:t xml:space="preserve"> hsb_cat) </w:t>
      </w:r>
      <w:r>
        <w:rPr>
          <w:rStyle w:val="SpecialCharTok"/>
        </w:rPr>
        <w:t>%&gt;%</w:t>
      </w:r>
      <w:r>
        <w:br/>
      </w:r>
      <w:r>
        <w:rPr>
          <w:rStyle w:val="NormalTok"/>
        </w:rPr>
        <w:t xml:space="preserve">  </w:t>
      </w:r>
      <w:r>
        <w:rPr>
          <w:rStyle w:val="CommentTok"/>
        </w:rPr>
        <w:t># Getting adjusted means by treatment but using satterthwaite degres of freedom</w:t>
      </w:r>
      <w:r>
        <w:br/>
      </w:r>
      <w:r>
        <w:rPr>
          <w:rStyle w:val="NormalTok"/>
        </w:rPr>
        <w:t xml:space="preserve">  </w:t>
      </w:r>
      <w:r>
        <w:rPr>
          <w:rStyle w:val="FunctionTok"/>
        </w:rPr>
        <w:t>emmeans</w:t>
      </w:r>
      <w:r>
        <w:rPr>
          <w:rStyle w:val="NormalTok"/>
        </w:rPr>
        <w:t>(</w:t>
      </w:r>
      <w:r>
        <w:rPr>
          <w:rStyle w:val="StringTok"/>
        </w:rPr>
        <w:t>"minority"</w:t>
      </w:r>
      <w:r>
        <w:rPr>
          <w:rStyle w:val="NormalTok"/>
        </w:rPr>
        <w:t xml:space="preserve">, </w:t>
      </w:r>
      <w:r>
        <w:rPr>
          <w:rStyle w:val="AttributeTok"/>
        </w:rPr>
        <w:t>options =</w:t>
      </w:r>
      <w:r>
        <w:rPr>
          <w:rStyle w:val="NormalTok"/>
        </w:rPr>
        <w:t xml:space="preserve"> </w:t>
      </w:r>
      <w:r>
        <w:rPr>
          <w:rStyle w:val="FunctionTok"/>
        </w:rPr>
        <w:t>get_emm_option</w:t>
      </w:r>
      <w:r>
        <w:rPr>
          <w:rStyle w:val="NormalTok"/>
        </w:rPr>
        <w:t>(</w:t>
      </w:r>
      <w:r>
        <w:rPr>
          <w:rStyle w:val="StringTok"/>
        </w:rPr>
        <w:t>"satterthwaite"</w:t>
      </w:r>
      <w:r>
        <w:rPr>
          <w:rStyle w:val="NormalTok"/>
        </w:rPr>
        <w:t xml:space="preserve">)) </w:t>
      </w:r>
      <w:r>
        <w:rPr>
          <w:rStyle w:val="SpecialCharTok"/>
        </w:rPr>
        <w:t>%&gt;%</w:t>
      </w:r>
      <w:r>
        <w:br/>
      </w:r>
      <w:r>
        <w:rPr>
          <w:rStyle w:val="NormalTok"/>
        </w:rPr>
        <w:t xml:space="preserve">  </w:t>
      </w:r>
      <w:r>
        <w:rPr>
          <w:rStyle w:val="CommentTok"/>
        </w:rPr>
        <w:t># Showing schtype contrasts</w:t>
      </w:r>
      <w:r>
        <w:br/>
      </w:r>
      <w:r>
        <w:rPr>
          <w:rStyle w:val="NormalTok"/>
        </w:rPr>
        <w:t xml:space="preserve">  </w:t>
      </w:r>
      <w:r>
        <w:rPr>
          <w:rStyle w:val="FunctionTok"/>
        </w:rPr>
        <w:t>pairs</w:t>
      </w:r>
      <w:r>
        <w:rPr>
          <w:rStyle w:val="NormalTok"/>
        </w:rPr>
        <w:t>()</w:t>
      </w:r>
    </w:p>
    <w:p w14:paraId="00D4650C" w14:textId="77777777" w:rsidR="00451559" w:rsidRDefault="00000000">
      <w:pPr>
        <w:pStyle w:val="SourceCode"/>
      </w:pPr>
      <w:r>
        <w:rPr>
          <w:rStyle w:val="VerbatimChar"/>
        </w:rPr>
        <w:t>##  contrast              estimate    SE   df t.ratio p.value</w:t>
      </w:r>
      <w:r>
        <w:br/>
      </w:r>
      <w:r>
        <w:rPr>
          <w:rStyle w:val="VerbatimChar"/>
        </w:rPr>
        <w:t>##  minority0 - minority1     2.94 0.207 5101  14.172  &lt;.0001</w:t>
      </w:r>
      <w:r>
        <w:br/>
      </w:r>
      <w:r>
        <w:rPr>
          <w:rStyle w:val="VerbatimChar"/>
        </w:rPr>
        <w:t xml:space="preserve">## </w:t>
      </w:r>
      <w:r>
        <w:br/>
      </w:r>
      <w:r>
        <w:rPr>
          <w:rStyle w:val="VerbatimChar"/>
        </w:rPr>
        <w:t>## Degrees-of-freedom method: kenward-roger</w:t>
      </w:r>
    </w:p>
    <w:p w14:paraId="6F35266B" w14:textId="77777777" w:rsidR="00451559" w:rsidRDefault="00000000">
      <w:pPr>
        <w:pStyle w:val="FirstParagraph"/>
      </w:pPr>
      <w:r>
        <w:t xml:space="preserve">Suppose then we wanted to identify the relationship </w:t>
      </w:r>
      <w:commentRangeStart w:id="32"/>
      <w:r>
        <w:t xml:space="preserve">between </w:t>
      </w:r>
      <w:r>
        <w:rPr>
          <w:rStyle w:val="VerbatimChar"/>
        </w:rPr>
        <w:t>mathcat</w:t>
      </w:r>
      <w:r>
        <w:t xml:space="preserve"> and </w:t>
      </w:r>
      <w:r>
        <w:rPr>
          <w:rStyle w:val="VerbatimChar"/>
        </w:rPr>
        <w:t>minority</w:t>
      </w:r>
      <w:r>
        <w:t xml:space="preserve"> while </w:t>
      </w:r>
      <w:commentRangeEnd w:id="32"/>
      <w:r w:rsidR="0048646D">
        <w:rPr>
          <w:rStyle w:val="CommentReference"/>
        </w:rPr>
        <w:commentReference w:id="32"/>
      </w:r>
      <w:r>
        <w:t xml:space="preserve">still accounting for the school level nesting. The following method will work because we do not have any school-level predictors. If you do have predictor variables that are only vary across your </w:t>
      </w:r>
      <w:commentRangeStart w:id="33"/>
      <w:r>
        <w:t>nesting variable, then you</w:t>
      </w:r>
      <w:commentRangeEnd w:id="33"/>
      <w:r w:rsidR="00ED61F6">
        <w:rPr>
          <w:rStyle w:val="CommentReference"/>
        </w:rPr>
        <w:commentReference w:id="33"/>
      </w:r>
    </w:p>
    <w:p w14:paraId="650FC564" w14:textId="77777777" w:rsidR="00451559" w:rsidRDefault="00000000">
      <w:pPr>
        <w:pStyle w:val="BodyText"/>
      </w:pPr>
      <w:r>
        <w:t>This method separates the calculation of contrasts and the overall p-value. The contrasts are calculated using dummy response variables as a proxy for the categorical response variable, treating these dummies as quantitative in the same way we dealt with the quantitative response variable above. The p-value is calculated using a similar null/effect model omnibus comparison as we performed for the mlogit section.</w:t>
      </w:r>
    </w:p>
    <w:p w14:paraId="29146F90" w14:textId="77777777" w:rsidR="00451559" w:rsidRDefault="00000000">
      <w:pPr>
        <w:pStyle w:val="BodyText"/>
      </w:pPr>
      <w:r>
        <w:t xml:space="preserve">First to calculate the contrasts, we create dummy variables of the original </w:t>
      </w:r>
      <w:r>
        <w:rPr>
          <w:rStyle w:val="VerbatimChar"/>
        </w:rPr>
        <w:t>mathcat</w:t>
      </w:r>
      <w:r>
        <w:t xml:space="preserve"> variable.</w:t>
      </w:r>
    </w:p>
    <w:p w14:paraId="10089FD0" w14:textId="77777777" w:rsidR="00451559" w:rsidRDefault="00000000">
      <w:pPr>
        <w:pStyle w:val="SourceCode"/>
      </w:pPr>
      <w:r>
        <w:rPr>
          <w:rStyle w:val="NormalTok"/>
        </w:rPr>
        <w:lastRenderedPageBreak/>
        <w:t xml:space="preserve">hsb_dummied </w:t>
      </w:r>
      <w:r>
        <w:rPr>
          <w:rStyle w:val="OtherTok"/>
        </w:rPr>
        <w:t>&lt;-</w:t>
      </w:r>
      <w:r>
        <w:rPr>
          <w:rStyle w:val="NormalTok"/>
        </w:rPr>
        <w:t xml:space="preserve"> hsb_cat </w:t>
      </w:r>
      <w:r>
        <w:rPr>
          <w:rStyle w:val="SpecialCharTok"/>
        </w:rPr>
        <w:t>%&gt;%</w:t>
      </w:r>
      <w:r>
        <w:br/>
      </w:r>
      <w:r>
        <w:rPr>
          <w:rStyle w:val="NormalTok"/>
        </w:rPr>
        <w:t xml:space="preserve">  </w:t>
      </w:r>
      <w:r>
        <w:rPr>
          <w:rStyle w:val="CommentTok"/>
        </w:rPr>
        <w:t># Using fastDummies to simplify construction</w:t>
      </w:r>
      <w:r>
        <w:br/>
      </w:r>
      <w:r>
        <w:rPr>
          <w:rStyle w:val="NormalTok"/>
        </w:rPr>
        <w:t xml:space="preserve">  fastDummies</w:t>
      </w:r>
      <w:r>
        <w:rPr>
          <w:rStyle w:val="SpecialCharTok"/>
        </w:rPr>
        <w:t>::</w:t>
      </w:r>
      <w:r>
        <w:rPr>
          <w:rStyle w:val="FunctionTok"/>
        </w:rPr>
        <w:t>dummy_cols</w:t>
      </w:r>
      <w:r>
        <w:rPr>
          <w:rStyle w:val="NormalTok"/>
        </w:rPr>
        <w:t>(</w:t>
      </w:r>
      <w:r>
        <w:rPr>
          <w:rStyle w:val="StringTok"/>
        </w:rPr>
        <w:t>"mathcat"</w:t>
      </w:r>
      <w:r>
        <w:rPr>
          <w:rStyle w:val="NormalTok"/>
        </w:rPr>
        <w:t xml:space="preserve">, </w:t>
      </w:r>
      <w:r>
        <w:rPr>
          <w:rStyle w:val="AttributeTok"/>
        </w:rPr>
        <w:t>remove_selected_columns =</w:t>
      </w:r>
      <w:r>
        <w:rPr>
          <w:rStyle w:val="NormalTok"/>
        </w:rPr>
        <w:t xml:space="preserve"> </w:t>
      </w:r>
      <w:r>
        <w:rPr>
          <w:rStyle w:val="ConstantTok"/>
        </w:rPr>
        <w:t>TRUE</w:t>
      </w:r>
      <w:r>
        <w:rPr>
          <w:rStyle w:val="NormalTok"/>
        </w:rPr>
        <w:t>)</w:t>
      </w:r>
      <w:r>
        <w:br/>
      </w:r>
      <w:r>
        <w:rPr>
          <w:rStyle w:val="FunctionTok"/>
        </w:rPr>
        <w:t>glimpse</w:t>
      </w:r>
      <w:r>
        <w:rPr>
          <w:rStyle w:val="NormalTok"/>
        </w:rPr>
        <w:t>(hsb_dummied)</w:t>
      </w:r>
    </w:p>
    <w:p w14:paraId="35E7A064" w14:textId="77777777" w:rsidR="00451559" w:rsidRDefault="00000000">
      <w:pPr>
        <w:pStyle w:val="SourceCode"/>
      </w:pPr>
      <w:r>
        <w:rPr>
          <w:rStyle w:val="VerbatimChar"/>
        </w:rPr>
        <w:t>## Rows: 7,185</w:t>
      </w:r>
      <w:r>
        <w:br/>
      </w:r>
      <w:r>
        <w:rPr>
          <w:rStyle w:val="VerbatimChar"/>
        </w:rPr>
        <w:t>## Columns: 12</w:t>
      </w:r>
      <w:r>
        <w:br/>
      </w:r>
      <w:r>
        <w:rPr>
          <w:rStyle w:val="VerbatimChar"/>
        </w:rPr>
        <w:t>## $ schid          &lt;fct&gt; 1224, 1224, 1224, 1224, 1224, 1224, 1224, 1224, 1224, 1…</w:t>
      </w:r>
      <w:r>
        <w:br/>
      </w:r>
      <w:r>
        <w:rPr>
          <w:rStyle w:val="VerbatimChar"/>
        </w:rPr>
        <w:t>## $ minority       &lt;dbl&gt; 0, 0, 0, 0, 0, 0, 0, 0, 0, 0, 0, 0, 0, 0, 0, 0, 0, 1, 0…</w:t>
      </w:r>
      <w:r>
        <w:br/>
      </w:r>
      <w:r>
        <w:rPr>
          <w:rStyle w:val="VerbatimChar"/>
        </w:rPr>
        <w:t>## $ female         &lt;dbl&gt; 1, 1, 0, 0, 0, 0, 1, 0, 1, 0, 1, 1, 0, 1, 0, 1, 0, 0, 1…</w:t>
      </w:r>
      <w:r>
        <w:br/>
      </w:r>
      <w:r>
        <w:rPr>
          <w:rStyle w:val="VerbatimChar"/>
        </w:rPr>
        <w:t>## $ ses            &lt;dbl&gt; -1.528, -0.588, -0.528, -0.668, -0.158, 0.022, -0.618, …</w:t>
      </w:r>
      <w:r>
        <w:br/>
      </w:r>
      <w:r>
        <w:rPr>
          <w:rStyle w:val="VerbatimChar"/>
        </w:rPr>
        <w:t>## $ mathach        &lt;dbl&gt; 5.876, 19.708, 20.349, 8.781, 17.898, 4.583, -2.832, 0.…</w:t>
      </w:r>
      <w:r>
        <w:br/>
      </w:r>
      <w:r>
        <w:rPr>
          <w:rStyle w:val="VerbatimChar"/>
        </w:rPr>
        <w:t>## $ size           &lt;dbl&gt; 842, 842, 842, 842, 842, 842, 842, 842, 842, 842, 842, …</w:t>
      </w:r>
      <w:r>
        <w:br/>
      </w:r>
      <w:r>
        <w:rPr>
          <w:rStyle w:val="VerbatimChar"/>
        </w:rPr>
        <w:t>## $ schtype        &lt;fct&gt; 0, 0, 0, 0, 0, 0, 0, 0, 0, 0, 0, 0, 0, 0, 0, 0, 0, 0, 0…</w:t>
      </w:r>
      <w:r>
        <w:br/>
      </w:r>
      <w:r>
        <w:rPr>
          <w:rStyle w:val="VerbatimChar"/>
        </w:rPr>
        <w:t>## $ meanses        &lt;dbl&gt; -0.428, -0.428, -0.428, -0.428, -0.428, -0.428, -0.428,…</w:t>
      </w:r>
      <w:r>
        <w:br/>
      </w:r>
      <w:r>
        <w:rPr>
          <w:rStyle w:val="VerbatimChar"/>
        </w:rPr>
        <w:t>## $ mathcat_First  &lt;int&gt; 0, 0, 0, 0, 0, 0, 1, 1, 1, 0, 0, 0, 0, 0, 0, 0, 0, 0, 1…</w:t>
      </w:r>
      <w:r>
        <w:br/>
      </w:r>
      <w:r>
        <w:rPr>
          <w:rStyle w:val="VerbatimChar"/>
        </w:rPr>
        <w:t>## $ mathcat_Second &lt;int&gt; 1, 0, 0, 1, 0, 1, 0, 0, 0, 0, 1, 0, 0, 0, 0, 0, 0, 1, 0…</w:t>
      </w:r>
      <w:r>
        <w:br/>
      </w:r>
      <w:r>
        <w:rPr>
          <w:rStyle w:val="VerbatimChar"/>
        </w:rPr>
        <w:t>## $ mathcat_Third  &lt;int&gt; 0, 0, 0, 0, 1, 0, 0, 0, 0, 0, 0, 1, 0, 0, 0, 0, 0, 0, 0…</w:t>
      </w:r>
      <w:r>
        <w:br/>
      </w:r>
      <w:r>
        <w:rPr>
          <w:rStyle w:val="VerbatimChar"/>
        </w:rPr>
        <w:t>## $ mathcat_Fourth &lt;int&gt; 0, 1, 1, 0, 0, 0, 0, 0, 0, 1, 0, 0, 1, 1, 1, 1, 1, 0, 0…</w:t>
      </w:r>
    </w:p>
    <w:p w14:paraId="1200EE27" w14:textId="77777777" w:rsidR="00451559" w:rsidRDefault="00000000">
      <w:pPr>
        <w:pStyle w:val="FirstParagraph"/>
      </w:pPr>
      <w:r>
        <w:t>Next, we create the model and find the contrasts for each of our new outcome variables. Here I show the code for doing this on the “cat” outcome variable.</w:t>
      </w:r>
    </w:p>
    <w:p w14:paraId="48BD0F21" w14:textId="77777777" w:rsidR="00451559" w:rsidRDefault="00000000">
      <w:pPr>
        <w:pStyle w:val="SourceCode"/>
      </w:pPr>
      <w:r>
        <w:rPr>
          <w:rStyle w:val="CommentTok"/>
        </w:rPr>
        <w:t># Specifying the model</w:t>
      </w:r>
      <w:r>
        <w:br/>
      </w:r>
      <w:r>
        <w:rPr>
          <w:rStyle w:val="FunctionTok"/>
        </w:rPr>
        <w:t>lmer</w:t>
      </w:r>
      <w:r>
        <w:rPr>
          <w:rStyle w:val="NormalTok"/>
        </w:rPr>
        <w:t xml:space="preserve">(mathcat_First </w:t>
      </w:r>
      <w:r>
        <w:rPr>
          <w:rStyle w:val="SpecialCharTok"/>
        </w:rPr>
        <w:t>~</w:t>
      </w:r>
      <w:r>
        <w:rPr>
          <w:rStyle w:val="NormalTok"/>
        </w:rPr>
        <w:t xml:space="preserve"> minority </w:t>
      </w:r>
      <w:r>
        <w:rPr>
          <w:rStyle w:val="SpecialCharTok"/>
        </w:rPr>
        <w:t>+</w:t>
      </w:r>
      <w:r>
        <w:rPr>
          <w:rStyle w:val="NormalTok"/>
        </w:rPr>
        <w:t xml:space="preserve"> ses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schid), </w:t>
      </w:r>
      <w:r>
        <w:rPr>
          <w:rStyle w:val="AttributeTok"/>
        </w:rPr>
        <w:t>data =</w:t>
      </w:r>
      <w:r>
        <w:rPr>
          <w:rStyle w:val="NormalTok"/>
        </w:rPr>
        <w:t xml:space="preserve"> hsb_dummied) </w:t>
      </w:r>
      <w:r>
        <w:rPr>
          <w:rStyle w:val="SpecialCharTok"/>
        </w:rPr>
        <w:t>%&gt;%</w:t>
      </w:r>
      <w:r>
        <w:br/>
      </w:r>
      <w:r>
        <w:rPr>
          <w:rStyle w:val="NormalTok"/>
        </w:rPr>
        <w:t xml:space="preserve">  </w:t>
      </w:r>
      <w:r>
        <w:rPr>
          <w:rStyle w:val="CommentTok"/>
        </w:rPr>
        <w:t># Getting adjusted means by treatment but using satterthwaite degres of freedom</w:t>
      </w:r>
      <w:r>
        <w:br/>
      </w:r>
      <w:r>
        <w:rPr>
          <w:rStyle w:val="NormalTok"/>
        </w:rPr>
        <w:t xml:space="preserve">  </w:t>
      </w:r>
      <w:r>
        <w:rPr>
          <w:rStyle w:val="FunctionTok"/>
        </w:rPr>
        <w:t>emmeans</w:t>
      </w:r>
      <w:r>
        <w:rPr>
          <w:rStyle w:val="NormalTok"/>
        </w:rPr>
        <w:t>(</w:t>
      </w:r>
      <w:r>
        <w:rPr>
          <w:rStyle w:val="StringTok"/>
        </w:rPr>
        <w:t>"minority"</w:t>
      </w:r>
      <w:r>
        <w:rPr>
          <w:rStyle w:val="NormalTok"/>
        </w:rPr>
        <w:t xml:space="preserve">, </w:t>
      </w:r>
      <w:r>
        <w:rPr>
          <w:rStyle w:val="AttributeTok"/>
        </w:rPr>
        <w:t>options =</w:t>
      </w:r>
      <w:r>
        <w:rPr>
          <w:rStyle w:val="NormalTok"/>
        </w:rPr>
        <w:t xml:space="preserve"> </w:t>
      </w:r>
      <w:r>
        <w:rPr>
          <w:rStyle w:val="FunctionTok"/>
        </w:rPr>
        <w:t>get_emm_option</w:t>
      </w:r>
      <w:r>
        <w:rPr>
          <w:rStyle w:val="NormalTok"/>
        </w:rPr>
        <w:t>(</w:t>
      </w:r>
      <w:r>
        <w:rPr>
          <w:rStyle w:val="StringTok"/>
        </w:rPr>
        <w:t>"satterthwaite"</w:t>
      </w:r>
      <w:r>
        <w:rPr>
          <w:rStyle w:val="NormalTok"/>
        </w:rPr>
        <w:t xml:space="preserve">)) </w:t>
      </w:r>
      <w:r>
        <w:rPr>
          <w:rStyle w:val="SpecialCharTok"/>
        </w:rPr>
        <w:t>%&gt;%</w:t>
      </w:r>
      <w:r>
        <w:br/>
      </w:r>
      <w:r>
        <w:rPr>
          <w:rStyle w:val="NormalTok"/>
        </w:rPr>
        <w:t xml:space="preserve">  </w:t>
      </w:r>
      <w:r>
        <w:rPr>
          <w:rStyle w:val="CommentTok"/>
        </w:rPr>
        <w:t># Showing schtype contrasts</w:t>
      </w:r>
      <w:r>
        <w:br/>
      </w:r>
      <w:r>
        <w:rPr>
          <w:rStyle w:val="NormalTok"/>
        </w:rPr>
        <w:t xml:space="preserve">  </w:t>
      </w:r>
      <w:r>
        <w:rPr>
          <w:rStyle w:val="FunctionTok"/>
        </w:rPr>
        <w:t>pairs</w:t>
      </w:r>
      <w:r>
        <w:rPr>
          <w:rStyle w:val="NormalTok"/>
        </w:rPr>
        <w:t>()</w:t>
      </w:r>
    </w:p>
    <w:p w14:paraId="17FA5156" w14:textId="77777777" w:rsidR="00451559" w:rsidRDefault="00000000">
      <w:pPr>
        <w:pStyle w:val="SourceCode"/>
      </w:pPr>
      <w:r>
        <w:rPr>
          <w:rStyle w:val="VerbatimChar"/>
        </w:rPr>
        <w:t>##  contrast              estimate     SE   df t.ratio p.value</w:t>
      </w:r>
      <w:r>
        <w:br/>
      </w:r>
      <w:r>
        <w:rPr>
          <w:rStyle w:val="VerbatimChar"/>
        </w:rPr>
        <w:t>##  minority0 - minority1   -0.102 0.0105 3095  -9.747  &lt;.0001</w:t>
      </w:r>
      <w:r>
        <w:br/>
      </w:r>
      <w:r>
        <w:rPr>
          <w:rStyle w:val="VerbatimChar"/>
        </w:rPr>
        <w:t xml:space="preserve">## </w:t>
      </w:r>
      <w:r>
        <w:br/>
      </w:r>
      <w:r>
        <w:rPr>
          <w:rStyle w:val="VerbatimChar"/>
        </w:rPr>
        <w:t>## Degrees-of-freedom method: kenward-roger</w:t>
      </w:r>
    </w:p>
    <w:p w14:paraId="790F1CBE" w14:textId="77777777" w:rsidR="00451559" w:rsidRDefault="00000000">
      <w:pPr>
        <w:pStyle w:val="FirstParagraph"/>
      </w:pPr>
      <w:r>
        <w:t>Doing this for every level of a categorical variable can quickly become quite tedious so for the rest of the dummy variables, I automate the creation of the formulas and model calculations.</w:t>
      </w:r>
    </w:p>
    <w:p w14:paraId="53CE9052" w14:textId="77777777" w:rsidR="00451559" w:rsidRDefault="00000000">
      <w:pPr>
        <w:pStyle w:val="SourceCode"/>
      </w:pPr>
      <w:r>
        <w:rPr>
          <w:rStyle w:val="CommentTok"/>
        </w:rPr>
        <w:lastRenderedPageBreak/>
        <w:t># Collecting all dummy variables</w:t>
      </w:r>
      <w:r>
        <w:br/>
      </w:r>
      <w:r>
        <w:rPr>
          <w:rStyle w:val="NormalTok"/>
        </w:rPr>
        <w:t xml:space="preserve">dummy_names </w:t>
      </w:r>
      <w:r>
        <w:rPr>
          <w:rStyle w:val="OtherTok"/>
        </w:rPr>
        <w:t>&lt;-</w:t>
      </w:r>
      <w:r>
        <w:rPr>
          <w:rStyle w:val="NormalTok"/>
        </w:rPr>
        <w:t xml:space="preserve"> </w:t>
      </w:r>
      <w:r>
        <w:rPr>
          <w:rStyle w:val="FunctionTok"/>
        </w:rPr>
        <w:t>names</w:t>
      </w:r>
      <w:r>
        <w:rPr>
          <w:rStyle w:val="NormalTok"/>
        </w:rPr>
        <w:t>(</w:t>
      </w:r>
      <w:r>
        <w:rPr>
          <w:rStyle w:val="FunctionTok"/>
        </w:rPr>
        <w:t>select</w:t>
      </w:r>
      <w:r>
        <w:rPr>
          <w:rStyle w:val="NormalTok"/>
        </w:rPr>
        <w:t xml:space="preserve">(hsb_dummied, </w:t>
      </w:r>
      <w:r>
        <w:rPr>
          <w:rStyle w:val="FunctionTok"/>
        </w:rPr>
        <w:t>matches</w:t>
      </w:r>
      <w:r>
        <w:rPr>
          <w:rStyle w:val="NormalTok"/>
        </w:rPr>
        <w:t>(</w:t>
      </w:r>
      <w:r>
        <w:rPr>
          <w:rStyle w:val="StringTok"/>
        </w:rPr>
        <w:t>"mathcat"</w:t>
      </w:r>
      <w:r>
        <w:rPr>
          <w:rStyle w:val="NormalTok"/>
        </w:rPr>
        <w:t>)))</w:t>
      </w:r>
      <w:r>
        <w:br/>
      </w:r>
      <w:r>
        <w:rPr>
          <w:rStyle w:val="CommentTok"/>
        </w:rPr>
        <w:t># Iterating on each dummy variable</w:t>
      </w:r>
      <w:r>
        <w:br/>
      </w:r>
      <w:r>
        <w:rPr>
          <w:rStyle w:val="NormalTok"/>
        </w:rPr>
        <w:t xml:space="preserve">mixed_contrasts </w:t>
      </w:r>
      <w:r>
        <w:rPr>
          <w:rStyle w:val="OtherTok"/>
        </w:rPr>
        <w:t>&lt;-</w:t>
      </w:r>
      <w:r>
        <w:rPr>
          <w:rStyle w:val="NormalTok"/>
        </w:rPr>
        <w:t xml:space="preserve"> purrr</w:t>
      </w:r>
      <w:r>
        <w:rPr>
          <w:rStyle w:val="SpecialCharTok"/>
        </w:rPr>
        <w:t>::</w:t>
      </w:r>
      <w:r>
        <w:rPr>
          <w:rStyle w:val="FunctionTok"/>
        </w:rPr>
        <w:t>map</w:t>
      </w:r>
      <w:r>
        <w:rPr>
          <w:rStyle w:val="NormalTok"/>
        </w:rPr>
        <w:t xml:space="preserve">(dummy_names, </w:t>
      </w:r>
      <w:r>
        <w:rPr>
          <w:rStyle w:val="ControlFlowTok"/>
        </w:rPr>
        <w:t>function</w:t>
      </w:r>
      <w:r>
        <w:rPr>
          <w:rStyle w:val="NormalTok"/>
        </w:rPr>
        <w:t>(.response_variable) {</w:t>
      </w:r>
      <w:r>
        <w:br/>
      </w:r>
      <w:r>
        <w:rPr>
          <w:rStyle w:val="NormalTok"/>
        </w:rPr>
        <w:t xml:space="preserve">  dummy_formula </w:t>
      </w:r>
      <w:r>
        <w:rPr>
          <w:rStyle w:val="OtherTok"/>
        </w:rPr>
        <w:t>&lt;-</w:t>
      </w:r>
      <w:r>
        <w:rPr>
          <w:rStyle w:val="NormalTok"/>
        </w:rPr>
        <w:t xml:space="preserve"> </w:t>
      </w:r>
      <w:r>
        <w:rPr>
          <w:rStyle w:val="FunctionTok"/>
        </w:rPr>
        <w:t>as.formula</w:t>
      </w:r>
      <w:r>
        <w:rPr>
          <w:rStyle w:val="NormalTok"/>
        </w:rPr>
        <w:t>(</w:t>
      </w:r>
      <w:r>
        <w:rPr>
          <w:rStyle w:val="FunctionTok"/>
        </w:rPr>
        <w:t>paste</w:t>
      </w:r>
      <w:r>
        <w:rPr>
          <w:rStyle w:val="NormalTok"/>
        </w:rPr>
        <w:t xml:space="preserve">(.response_variable, </w:t>
      </w:r>
      <w:r>
        <w:rPr>
          <w:rStyle w:val="StringTok"/>
        </w:rPr>
        <w:t>"~ minority + ses + (1|schid)"</w:t>
      </w:r>
      <w:r>
        <w:rPr>
          <w:rStyle w:val="NormalTok"/>
        </w:rPr>
        <w:t>),</w:t>
      </w:r>
      <w:r>
        <w:br/>
      </w:r>
      <w:r>
        <w:rPr>
          <w:rStyle w:val="NormalTok"/>
        </w:rPr>
        <w:t xml:space="preserve">    </w:t>
      </w:r>
      <w:r>
        <w:rPr>
          <w:rStyle w:val="AttributeTok"/>
        </w:rPr>
        <w:t>env =</w:t>
      </w:r>
      <w:r>
        <w:rPr>
          <w:rStyle w:val="NormalTok"/>
        </w:rPr>
        <w:t xml:space="preserve"> rlang</w:t>
      </w:r>
      <w:r>
        <w:rPr>
          <w:rStyle w:val="SpecialCharTok"/>
        </w:rPr>
        <w:t>::</w:t>
      </w:r>
      <w:r>
        <w:rPr>
          <w:rStyle w:val="FunctionTok"/>
        </w:rPr>
        <w:t>env</w:t>
      </w:r>
      <w:r>
        <w:rPr>
          <w:rStyle w:val="NormalTok"/>
        </w:rPr>
        <w:t>(</w:t>
      </w:r>
      <w:r>
        <w:rPr>
          <w:rStyle w:val="SpecialCharTok"/>
        </w:rPr>
        <w:t>!!!</w:t>
      </w:r>
      <w:r>
        <w:rPr>
          <w:rStyle w:val="NormalTok"/>
        </w:rPr>
        <w:t>hsb_dummied)</w:t>
      </w:r>
      <w:r>
        <w:br/>
      </w:r>
      <w:r>
        <w:rPr>
          <w:rStyle w:val="NormalTok"/>
        </w:rPr>
        <w:t xml:space="preserve">  )</w:t>
      </w:r>
      <w:r>
        <w:br/>
      </w:r>
      <w:r>
        <w:rPr>
          <w:rStyle w:val="NormalTok"/>
        </w:rPr>
        <w:t xml:space="preserve">  </w:t>
      </w:r>
      <w:r>
        <w:rPr>
          <w:rStyle w:val="CommentTok"/>
        </w:rPr>
        <w:t># Running model and contrasts using our constructed formula</w:t>
      </w:r>
      <w:r>
        <w:br/>
      </w:r>
      <w:r>
        <w:rPr>
          <w:rStyle w:val="NormalTok"/>
        </w:rPr>
        <w:t xml:space="preserve">  </w:t>
      </w:r>
      <w:r>
        <w:rPr>
          <w:rStyle w:val="FunctionTok"/>
        </w:rPr>
        <w:t>lmer</w:t>
      </w:r>
      <w:r>
        <w:rPr>
          <w:rStyle w:val="NormalTok"/>
        </w:rPr>
        <w:t xml:space="preserve">(dummy_formula) </w:t>
      </w:r>
      <w:r>
        <w:rPr>
          <w:rStyle w:val="SpecialCharTok"/>
        </w:rPr>
        <w:t>%&gt;%</w:t>
      </w:r>
      <w:r>
        <w:br/>
      </w:r>
      <w:r>
        <w:rPr>
          <w:rStyle w:val="NormalTok"/>
        </w:rPr>
        <w:t xml:space="preserve">    </w:t>
      </w:r>
      <w:r>
        <w:rPr>
          <w:rStyle w:val="FunctionTok"/>
        </w:rPr>
        <w:t>emmeans</w:t>
      </w:r>
      <w:r>
        <w:rPr>
          <w:rStyle w:val="NormalTok"/>
        </w:rPr>
        <w:t>(</w:t>
      </w:r>
      <w:r>
        <w:rPr>
          <w:rStyle w:val="StringTok"/>
        </w:rPr>
        <w:t>"minority"</w:t>
      </w:r>
      <w:r>
        <w:rPr>
          <w:rStyle w:val="NormalTok"/>
        </w:rPr>
        <w:t xml:space="preserve">, </w:t>
      </w:r>
      <w:r>
        <w:rPr>
          <w:rStyle w:val="AttributeTok"/>
        </w:rPr>
        <w:t>options =</w:t>
      </w:r>
      <w:r>
        <w:rPr>
          <w:rStyle w:val="NormalTok"/>
        </w:rPr>
        <w:t xml:space="preserve"> </w:t>
      </w:r>
      <w:r>
        <w:rPr>
          <w:rStyle w:val="FunctionTok"/>
        </w:rPr>
        <w:t>get_emm_option</w:t>
      </w:r>
      <w:r>
        <w:rPr>
          <w:rStyle w:val="NormalTok"/>
        </w:rPr>
        <w:t>(</w:t>
      </w:r>
      <w:r>
        <w:rPr>
          <w:rStyle w:val="StringTok"/>
        </w:rPr>
        <w:t>"satterthwaite"</w:t>
      </w:r>
      <w:r>
        <w:rPr>
          <w:rStyle w:val="NormalTok"/>
        </w:rPr>
        <w:t xml:space="preserve">)) </w:t>
      </w:r>
      <w:r>
        <w:rPr>
          <w:rStyle w:val="SpecialCharTok"/>
        </w:rPr>
        <w:t>%&gt;%</w:t>
      </w:r>
      <w:r>
        <w:br/>
      </w:r>
      <w:r>
        <w:rPr>
          <w:rStyle w:val="NormalTok"/>
        </w:rPr>
        <w:t xml:space="preserve">    </w:t>
      </w:r>
      <w:r>
        <w:rPr>
          <w:rStyle w:val="FunctionTok"/>
        </w:rPr>
        <w:t>pairs</w:t>
      </w:r>
      <w:r>
        <w:rPr>
          <w:rStyle w:val="NormalTok"/>
        </w:rPr>
        <w:t xml:space="preserve">() </w:t>
      </w:r>
      <w:r>
        <w:rPr>
          <w:rStyle w:val="SpecialCharTok"/>
        </w:rPr>
        <w:t>%&gt;%</w:t>
      </w:r>
      <w:r>
        <w:br/>
      </w:r>
      <w:r>
        <w:rPr>
          <w:rStyle w:val="NormalTok"/>
        </w:rPr>
        <w:t xml:space="preserve">    </w:t>
      </w:r>
      <w:r>
        <w:rPr>
          <w:rStyle w:val="CommentTok"/>
        </w:rPr>
        <w:t># Creating into a tabular data.frame</w:t>
      </w:r>
      <w:r>
        <w:br/>
      </w:r>
      <w:r>
        <w:rPr>
          <w:rStyle w:val="NormalTok"/>
        </w:rPr>
        <w:t xml:space="preserve">    </w:t>
      </w:r>
      <w:r>
        <w:rPr>
          <w:rStyle w:val="FunctionTok"/>
        </w:rPr>
        <w:t>tidy</w:t>
      </w:r>
      <w:r>
        <w:rPr>
          <w:rStyle w:val="NormalTok"/>
        </w:rPr>
        <w:t xml:space="preserve">() </w:t>
      </w:r>
      <w:r>
        <w:rPr>
          <w:rStyle w:val="SpecialCharTok"/>
        </w:rPr>
        <w:t>%&gt;%</w:t>
      </w:r>
      <w:r>
        <w:br/>
      </w:r>
      <w:r>
        <w:rPr>
          <w:rStyle w:val="NormalTok"/>
        </w:rPr>
        <w:t xml:space="preserve">    </w:t>
      </w:r>
      <w:r>
        <w:rPr>
          <w:rStyle w:val="CommentTok"/>
        </w:rPr>
        <w:t># Encoding categorical level</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Categorical_level =</w:t>
      </w:r>
      <w:r>
        <w:rPr>
          <w:rStyle w:val="NormalTok"/>
        </w:rPr>
        <w:t xml:space="preserve"> .response_variable,</w:t>
      </w:r>
      <w:r>
        <w:br/>
      </w:r>
      <w:r>
        <w:rPr>
          <w:rStyle w:val="NormalTok"/>
        </w:rPr>
        <w:t xml:space="preserve">      </w:t>
      </w:r>
      <w:r>
        <w:rPr>
          <w:rStyle w:val="AttributeTok"/>
        </w:rPr>
        <w:t>minority_contrast =</w:t>
      </w:r>
      <w:r>
        <w:rPr>
          <w:rStyle w:val="NormalTok"/>
        </w:rPr>
        <w:t xml:space="preserve"> estimate,</w:t>
      </w:r>
      <w:r>
        <w:br/>
      </w:r>
      <w:r>
        <w:rPr>
          <w:rStyle w:val="NormalTok"/>
        </w:rPr>
        <w:t xml:space="preserve">      </w:t>
      </w:r>
      <w:r>
        <w:rPr>
          <w:rStyle w:val="AttributeTok"/>
        </w:rPr>
        <w:t>.keep =</w:t>
      </w:r>
      <w:r>
        <w:rPr>
          <w:rStyle w:val="NormalTok"/>
        </w:rPr>
        <w:t xml:space="preserve"> </w:t>
      </w:r>
      <w:r>
        <w:rPr>
          <w:rStyle w:val="StringTok"/>
        </w:rPr>
        <w:t>"none"</w:t>
      </w:r>
      <w:r>
        <w:rPr>
          <w:rStyle w:val="NormalTok"/>
        </w:rPr>
        <w:t xml:space="preserve">, </w:t>
      </w:r>
      <w:r>
        <w:rPr>
          <w:rStyle w:val="AttributeTok"/>
        </w:rPr>
        <w:t>.before =</w:t>
      </w:r>
      <w:r>
        <w:rPr>
          <w:rStyle w:val="NormalTok"/>
        </w:rPr>
        <w:t xml:space="preserve"> </w:t>
      </w:r>
      <w:r>
        <w:rPr>
          <w:rStyle w:val="DecValTok"/>
        </w:rPr>
        <w:t>1</w:t>
      </w:r>
      <w:r>
        <w:br/>
      </w:r>
      <w:r>
        <w:rPr>
          <w:rStyle w:val="NormalTok"/>
        </w:rPr>
        <w:t xml:space="preserve">    )</w:t>
      </w:r>
      <w:r>
        <w:br/>
      </w:r>
      <w:r>
        <w:rPr>
          <w:rStyle w:val="NormalTok"/>
        </w:rPr>
        <w:t xml:space="preserve">}) </w:t>
      </w:r>
      <w:r>
        <w:rPr>
          <w:rStyle w:val="SpecialCharTok"/>
        </w:rPr>
        <w:t>%&gt;%</w:t>
      </w:r>
      <w:r>
        <w:br/>
      </w:r>
      <w:r>
        <w:rPr>
          <w:rStyle w:val="NormalTok"/>
        </w:rPr>
        <w:t xml:space="preserve">  </w:t>
      </w:r>
      <w:r>
        <w:rPr>
          <w:rStyle w:val="FunctionTok"/>
        </w:rPr>
        <w:t>bind_rows</w:t>
      </w:r>
      <w:r>
        <w:rPr>
          <w:rStyle w:val="NormalTok"/>
        </w:rPr>
        <w:t>()</w:t>
      </w:r>
      <w:r>
        <w:br/>
      </w:r>
      <w:r>
        <w:rPr>
          <w:rStyle w:val="NormalTok"/>
        </w:rPr>
        <w:t>mixed_contrasts</w:t>
      </w:r>
    </w:p>
    <w:tbl>
      <w:tblPr>
        <w:tblStyle w:val="Table"/>
        <w:tblW w:w="5000" w:type="pct"/>
        <w:tblLook w:val="0420" w:firstRow="1" w:lastRow="0" w:firstColumn="0" w:lastColumn="0" w:noHBand="0" w:noVBand="1"/>
      </w:tblPr>
      <w:tblGrid>
        <w:gridCol w:w="4574"/>
        <w:gridCol w:w="4832"/>
      </w:tblGrid>
      <w:tr w:rsidR="00451559" w14:paraId="38EE5D29"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368377D3" w14:textId="77777777" w:rsidR="00451559" w:rsidRDefault="00000000">
            <w:r>
              <w:t>Categorical_level</w:t>
            </w:r>
          </w:p>
        </w:tc>
        <w:tc>
          <w:tcPr>
            <w:tcW w:w="0" w:type="auto"/>
          </w:tcPr>
          <w:p w14:paraId="6C98B1EA" w14:textId="77777777" w:rsidR="00451559" w:rsidRDefault="00000000">
            <w:r>
              <w:t>minority_contrast</w:t>
            </w:r>
          </w:p>
        </w:tc>
      </w:tr>
      <w:tr w:rsidR="00451559" w14:paraId="1B0B49B6"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2B78D12D" w14:textId="77777777" w:rsidR="00451559" w:rsidRDefault="00000000">
            <w:r>
              <w:t>mathcat_First</w:t>
            </w:r>
          </w:p>
        </w:tc>
        <w:tc>
          <w:tcPr>
            <w:tcW w:w="0" w:type="auto"/>
          </w:tcPr>
          <w:p w14:paraId="54FD78AC" w14:textId="77777777" w:rsidR="00451559" w:rsidRDefault="00000000">
            <w:r>
              <w:t>-0.10189653</w:t>
            </w:r>
          </w:p>
        </w:tc>
      </w:tr>
      <w:tr w:rsidR="00451559" w14:paraId="6EF7DC43" w14:textId="77777777">
        <w:trPr>
          <w:jc w:val="center"/>
        </w:trPr>
        <w:tc>
          <w:tcPr>
            <w:tcW w:w="0" w:type="auto"/>
          </w:tcPr>
          <w:p w14:paraId="1B177BD3" w14:textId="77777777" w:rsidR="00451559" w:rsidRDefault="00000000">
            <w:r>
              <w:t>mathcat_Second</w:t>
            </w:r>
          </w:p>
        </w:tc>
        <w:tc>
          <w:tcPr>
            <w:tcW w:w="0" w:type="auto"/>
          </w:tcPr>
          <w:p w14:paraId="6EF603AC" w14:textId="77777777" w:rsidR="00451559" w:rsidRDefault="00000000">
            <w:r>
              <w:t>-0.07731576</w:t>
            </w:r>
          </w:p>
        </w:tc>
      </w:tr>
      <w:tr w:rsidR="00451559" w14:paraId="5F9EFC0E"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5C9DD11" w14:textId="77777777" w:rsidR="00451559" w:rsidRDefault="00000000">
            <w:r>
              <w:t>mathcat_Third</w:t>
            </w:r>
          </w:p>
        </w:tc>
        <w:tc>
          <w:tcPr>
            <w:tcW w:w="0" w:type="auto"/>
          </w:tcPr>
          <w:p w14:paraId="1C32B037" w14:textId="77777777" w:rsidR="00451559" w:rsidRDefault="00000000">
            <w:r>
              <w:t>0.03281047</w:t>
            </w:r>
          </w:p>
        </w:tc>
      </w:tr>
      <w:tr w:rsidR="00451559" w14:paraId="36AD42DE" w14:textId="77777777">
        <w:trPr>
          <w:jc w:val="center"/>
        </w:trPr>
        <w:tc>
          <w:tcPr>
            <w:tcW w:w="0" w:type="auto"/>
          </w:tcPr>
          <w:p w14:paraId="71388943" w14:textId="77777777" w:rsidR="00451559" w:rsidRDefault="00000000">
            <w:r>
              <w:t>mathcat_Fourth</w:t>
            </w:r>
          </w:p>
        </w:tc>
        <w:tc>
          <w:tcPr>
            <w:tcW w:w="0" w:type="auto"/>
          </w:tcPr>
          <w:p w14:paraId="20F6C9ED" w14:textId="77777777" w:rsidR="00451559" w:rsidRDefault="00000000">
            <w:r>
              <w:t>0.14212793</w:t>
            </w:r>
          </w:p>
        </w:tc>
      </w:tr>
    </w:tbl>
    <w:p w14:paraId="2FEB1A36" w14:textId="77777777" w:rsidR="00451559" w:rsidRDefault="00000000">
      <w:pPr>
        <w:pStyle w:val="FirstParagraph"/>
      </w:pPr>
      <w:r>
        <w:t xml:space="preserve">Now to perform the omnibus test so we can see the statistical significance of these contrasts. Here we effectively reverse the model </w:t>
      </w:r>
      <w:commentRangeStart w:id="34"/>
      <w:r>
        <w:t xml:space="preserve">so that </w:t>
      </w:r>
      <w:r>
        <w:rPr>
          <w:rStyle w:val="VerbatimChar"/>
        </w:rPr>
        <w:t>schtype</w:t>
      </w:r>
      <w:r>
        <w:t xml:space="preserve"> is the response variable and </w:t>
      </w:r>
      <w:r>
        <w:rPr>
          <w:rStyle w:val="VerbatimChar"/>
        </w:rPr>
        <w:t>combined_cat</w:t>
      </w:r>
      <w:r>
        <w:t xml:space="preserve"> is a predictor variable</w:t>
      </w:r>
      <w:commentRangeEnd w:id="34"/>
      <w:r w:rsidR="005D1BE2">
        <w:rPr>
          <w:rStyle w:val="CommentReference"/>
        </w:rPr>
        <w:commentReference w:id="34"/>
      </w:r>
      <w:r>
        <w:t xml:space="preserve">. Doing this allows us to run </w:t>
      </w:r>
      <w:r>
        <w:rPr>
          <w:rStyle w:val="VerbatimChar"/>
        </w:rPr>
        <w:t>minority</w:t>
      </w:r>
      <w:r>
        <w:t xml:space="preserve"> as a quantitative response dummy variable although first we need to make sure that </w:t>
      </w:r>
      <w:r>
        <w:rPr>
          <w:rStyle w:val="VerbatimChar"/>
        </w:rPr>
        <w:t>minority</w:t>
      </w:r>
      <w:r>
        <w:t xml:space="preserve"> is coded as a numeric {0,1} variable.</w:t>
      </w:r>
    </w:p>
    <w:p w14:paraId="6959621B" w14:textId="77777777" w:rsidR="00451559" w:rsidRDefault="00000000">
      <w:pPr>
        <w:pStyle w:val="SourceCode"/>
      </w:pPr>
      <w:r>
        <w:rPr>
          <w:rStyle w:val="FunctionTok"/>
        </w:rPr>
        <w:t>unique</w:t>
      </w:r>
      <w:r>
        <w:rPr>
          <w:rStyle w:val="NormalTok"/>
        </w:rPr>
        <w:t>(hsb_cat</w:t>
      </w:r>
      <w:r>
        <w:rPr>
          <w:rStyle w:val="SpecialCharTok"/>
        </w:rPr>
        <w:t>$</w:t>
      </w:r>
      <w:r>
        <w:rPr>
          <w:rStyle w:val="NormalTok"/>
        </w:rPr>
        <w:t>minority)</w:t>
      </w:r>
    </w:p>
    <w:p w14:paraId="25159381" w14:textId="77777777" w:rsidR="00451559" w:rsidRDefault="00000000">
      <w:pPr>
        <w:pStyle w:val="SourceCode"/>
      </w:pPr>
      <w:r>
        <w:rPr>
          <w:rStyle w:val="VerbatimChar"/>
        </w:rPr>
        <w:t>## [1] 0 1</w:t>
      </w:r>
    </w:p>
    <w:p w14:paraId="47C892B4" w14:textId="77777777" w:rsidR="00451559" w:rsidRDefault="00000000">
      <w:pPr>
        <w:pStyle w:val="SourceCode"/>
      </w:pPr>
      <w:r>
        <w:rPr>
          <w:rStyle w:val="CommentTok"/>
        </w:rPr>
        <w:t># Confirmed that it is a {0,1} numeric dummy</w:t>
      </w:r>
    </w:p>
    <w:p w14:paraId="74B0F13C" w14:textId="77777777" w:rsidR="00451559" w:rsidRDefault="00000000">
      <w:pPr>
        <w:pStyle w:val="FirstParagraph"/>
      </w:pPr>
      <w:r>
        <w:t xml:space="preserve">Now we calculate two models, a null and effect model. Both models will use our new </w:t>
      </w:r>
      <w:commentRangeStart w:id="35"/>
      <w:r>
        <w:t xml:space="preserve">numeric </w:t>
      </w:r>
      <w:r>
        <w:rPr>
          <w:rStyle w:val="VerbatimChar"/>
        </w:rPr>
        <w:t>schtype</w:t>
      </w:r>
      <w:r>
        <w:t xml:space="preserve"> variable </w:t>
      </w:r>
      <w:commentRangeEnd w:id="35"/>
      <w:r w:rsidR="00694B67">
        <w:rPr>
          <w:rStyle w:val="CommentReference"/>
        </w:rPr>
        <w:commentReference w:id="35"/>
      </w:r>
      <w:r>
        <w:t xml:space="preserve">as a response variable and account for the nesting within </w:t>
      </w:r>
      <w:r>
        <w:rPr>
          <w:rStyle w:val="VerbatimChar"/>
        </w:rPr>
        <w:t>schid</w:t>
      </w:r>
      <w:r>
        <w:t xml:space="preserve"> but only the effect model contains our categorical variable </w:t>
      </w:r>
      <w:r>
        <w:rPr>
          <w:rStyle w:val="VerbatimChar"/>
        </w:rPr>
        <w:t>combined_cat</w:t>
      </w:r>
      <w:r>
        <w:t xml:space="preserve"> as a predictor. Then we will compare the two models with an ANOVA test. Because the only difference in </w:t>
      </w:r>
      <w:r>
        <w:lastRenderedPageBreak/>
        <w:t xml:space="preserve">the two models is the inclusion of the categorical variable as a predictor, the resulting p-value will tell us if the inclusion of the categorical variable has a statistically significant effect on the model’s ability to fit for </w:t>
      </w:r>
      <w:r>
        <w:rPr>
          <w:rStyle w:val="VerbatimChar"/>
        </w:rPr>
        <w:t>schtype</w:t>
      </w:r>
      <w:r>
        <w:t>.</w:t>
      </w:r>
    </w:p>
    <w:p w14:paraId="43236F93" w14:textId="77777777" w:rsidR="00451559" w:rsidRDefault="00000000">
      <w:pPr>
        <w:pStyle w:val="SourceCode"/>
      </w:pPr>
      <w:r>
        <w:rPr>
          <w:rStyle w:val="NormalTok"/>
        </w:rPr>
        <w:t xml:space="preserve">mixed_null_model </w:t>
      </w:r>
      <w:r>
        <w:rPr>
          <w:rStyle w:val="OtherTok"/>
        </w:rPr>
        <w:t>&lt;-</w:t>
      </w:r>
      <w:r>
        <w:rPr>
          <w:rStyle w:val="NormalTok"/>
        </w:rPr>
        <w:t xml:space="preserve"> </w:t>
      </w:r>
      <w:r>
        <w:rPr>
          <w:rStyle w:val="FunctionTok"/>
        </w:rPr>
        <w:t>lmer</w:t>
      </w:r>
      <w:r>
        <w:rPr>
          <w:rStyle w:val="NormalTok"/>
        </w:rPr>
        <w:t xml:space="preserve">(minority </w:t>
      </w:r>
      <w:r>
        <w:rPr>
          <w:rStyle w:val="SpecialCharTok"/>
        </w:rPr>
        <w:t>~</w:t>
      </w:r>
      <w:r>
        <w:rPr>
          <w:rStyle w:val="NormalTok"/>
        </w:rPr>
        <w:t xml:space="preserve"> ses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schid), </w:t>
      </w:r>
      <w:r>
        <w:rPr>
          <w:rStyle w:val="AttributeTok"/>
        </w:rPr>
        <w:t>data =</w:t>
      </w:r>
      <w:r>
        <w:rPr>
          <w:rStyle w:val="NormalTok"/>
        </w:rPr>
        <w:t xml:space="preserve"> hsb_cat)</w:t>
      </w:r>
      <w:r>
        <w:br/>
      </w:r>
      <w:r>
        <w:rPr>
          <w:rStyle w:val="NormalTok"/>
        </w:rPr>
        <w:t xml:space="preserve">mixed_effect_model </w:t>
      </w:r>
      <w:r>
        <w:rPr>
          <w:rStyle w:val="OtherTok"/>
        </w:rPr>
        <w:t>&lt;-</w:t>
      </w:r>
      <w:r>
        <w:rPr>
          <w:rStyle w:val="NormalTok"/>
        </w:rPr>
        <w:t xml:space="preserve"> </w:t>
      </w:r>
      <w:r>
        <w:rPr>
          <w:rStyle w:val="FunctionTok"/>
        </w:rPr>
        <w:t>lmer</w:t>
      </w:r>
      <w:r>
        <w:rPr>
          <w:rStyle w:val="NormalTok"/>
        </w:rPr>
        <w:t xml:space="preserve">(minority </w:t>
      </w:r>
      <w:r>
        <w:rPr>
          <w:rStyle w:val="SpecialCharTok"/>
        </w:rPr>
        <w:t>~</w:t>
      </w:r>
      <w:r>
        <w:rPr>
          <w:rStyle w:val="NormalTok"/>
        </w:rPr>
        <w:t xml:space="preserve"> mathcat </w:t>
      </w:r>
      <w:r>
        <w:rPr>
          <w:rStyle w:val="SpecialCharTok"/>
        </w:rPr>
        <w:t>+</w:t>
      </w:r>
      <w:r>
        <w:rPr>
          <w:rStyle w:val="NormalTok"/>
        </w:rPr>
        <w:t xml:space="preserve"> ses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schid), </w:t>
      </w:r>
      <w:r>
        <w:rPr>
          <w:rStyle w:val="AttributeTok"/>
        </w:rPr>
        <w:t>data =</w:t>
      </w:r>
      <w:r>
        <w:rPr>
          <w:rStyle w:val="NormalTok"/>
        </w:rPr>
        <w:t xml:space="preserve"> hsb_cat)</w:t>
      </w:r>
      <w:r>
        <w:br/>
      </w:r>
      <w:r>
        <w:rPr>
          <w:rStyle w:val="NormalTok"/>
        </w:rPr>
        <w:t xml:space="preserve">mixed_anova </w:t>
      </w:r>
      <w:r>
        <w:rPr>
          <w:rStyle w:val="OtherTok"/>
        </w:rPr>
        <w:t>&lt;-</w:t>
      </w:r>
      <w:r>
        <w:rPr>
          <w:rStyle w:val="NormalTok"/>
        </w:rPr>
        <w:t xml:space="preserve"> </w:t>
      </w:r>
      <w:r>
        <w:rPr>
          <w:rStyle w:val="FunctionTok"/>
        </w:rPr>
        <w:t>anova</w:t>
      </w:r>
      <w:r>
        <w:rPr>
          <w:rStyle w:val="NormalTok"/>
        </w:rPr>
        <w:t>(mixed_null_model, mixed_effect_model)</w:t>
      </w:r>
    </w:p>
    <w:p w14:paraId="417C4015" w14:textId="77777777" w:rsidR="00451559" w:rsidRDefault="00000000">
      <w:pPr>
        <w:pStyle w:val="SourceCode"/>
      </w:pPr>
      <w:r>
        <w:rPr>
          <w:rStyle w:val="VerbatimChar"/>
        </w:rPr>
        <w:t>## refitting model(s) with ML (instead of REML)</w:t>
      </w:r>
    </w:p>
    <w:p w14:paraId="56B32BC3" w14:textId="77777777" w:rsidR="00451559" w:rsidRDefault="00000000">
      <w:pPr>
        <w:pStyle w:val="SourceCode"/>
      </w:pPr>
      <w:r>
        <w:rPr>
          <w:rStyle w:val="FunctionTok"/>
        </w:rPr>
        <w:t>tidy</w:t>
      </w:r>
      <w:r>
        <w:rPr>
          <w:rStyle w:val="NormalTok"/>
        </w:rPr>
        <w:t>(mixed_anova)</w:t>
      </w:r>
    </w:p>
    <w:tbl>
      <w:tblPr>
        <w:tblStyle w:val="Table"/>
        <w:tblW w:w="5000" w:type="pct"/>
        <w:tblLook w:val="0420" w:firstRow="1" w:lastRow="0" w:firstColumn="0" w:lastColumn="0" w:noHBand="0" w:noVBand="1"/>
      </w:tblPr>
      <w:tblGrid>
        <w:gridCol w:w="1900"/>
        <w:gridCol w:w="656"/>
        <w:gridCol w:w="1034"/>
        <w:gridCol w:w="1034"/>
        <w:gridCol w:w="1034"/>
        <w:gridCol w:w="1039"/>
        <w:gridCol w:w="1034"/>
        <w:gridCol w:w="477"/>
        <w:gridCol w:w="1198"/>
      </w:tblGrid>
      <w:tr w:rsidR="00451559" w14:paraId="312D3455"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32A2B248" w14:textId="77777777" w:rsidR="00451559" w:rsidRDefault="00000000">
            <w:r>
              <w:t>term</w:t>
            </w:r>
          </w:p>
        </w:tc>
        <w:tc>
          <w:tcPr>
            <w:tcW w:w="0" w:type="auto"/>
          </w:tcPr>
          <w:p w14:paraId="269E30DA" w14:textId="77777777" w:rsidR="00451559" w:rsidRDefault="00000000">
            <w:r>
              <w:t>npar</w:t>
            </w:r>
          </w:p>
        </w:tc>
        <w:tc>
          <w:tcPr>
            <w:tcW w:w="0" w:type="auto"/>
          </w:tcPr>
          <w:p w14:paraId="1DC4D39E" w14:textId="77777777" w:rsidR="00451559" w:rsidRDefault="00000000">
            <w:r>
              <w:t>AIC</w:t>
            </w:r>
          </w:p>
        </w:tc>
        <w:tc>
          <w:tcPr>
            <w:tcW w:w="0" w:type="auto"/>
          </w:tcPr>
          <w:p w14:paraId="22F7259F" w14:textId="77777777" w:rsidR="00451559" w:rsidRDefault="00000000">
            <w:r>
              <w:t>BIC</w:t>
            </w:r>
          </w:p>
        </w:tc>
        <w:tc>
          <w:tcPr>
            <w:tcW w:w="0" w:type="auto"/>
          </w:tcPr>
          <w:p w14:paraId="7E6B1AB3" w14:textId="77777777" w:rsidR="00451559" w:rsidRDefault="00000000">
            <w:r>
              <w:t>logLik</w:t>
            </w:r>
          </w:p>
        </w:tc>
        <w:tc>
          <w:tcPr>
            <w:tcW w:w="0" w:type="auto"/>
          </w:tcPr>
          <w:p w14:paraId="6DEC5257" w14:textId="77777777" w:rsidR="00451559" w:rsidRDefault="00000000">
            <w:r>
              <w:t>deviance</w:t>
            </w:r>
          </w:p>
        </w:tc>
        <w:tc>
          <w:tcPr>
            <w:tcW w:w="0" w:type="auto"/>
          </w:tcPr>
          <w:p w14:paraId="1E1FC37A" w14:textId="77777777" w:rsidR="00451559" w:rsidRDefault="00000000">
            <w:r>
              <w:t>statistic</w:t>
            </w:r>
          </w:p>
        </w:tc>
        <w:tc>
          <w:tcPr>
            <w:tcW w:w="0" w:type="auto"/>
          </w:tcPr>
          <w:p w14:paraId="439ADA24" w14:textId="77777777" w:rsidR="00451559" w:rsidRDefault="00000000">
            <w:r>
              <w:t>df</w:t>
            </w:r>
          </w:p>
        </w:tc>
        <w:tc>
          <w:tcPr>
            <w:tcW w:w="0" w:type="auto"/>
          </w:tcPr>
          <w:p w14:paraId="26AF611C" w14:textId="77777777" w:rsidR="00451559" w:rsidRDefault="00000000">
            <w:r>
              <w:t>p.value</w:t>
            </w:r>
          </w:p>
        </w:tc>
      </w:tr>
      <w:tr w:rsidR="00451559" w14:paraId="08566348"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2E3D6D75" w14:textId="77777777" w:rsidR="00451559" w:rsidRDefault="00000000">
            <w:r>
              <w:t>mixed_null_model</w:t>
            </w:r>
          </w:p>
        </w:tc>
        <w:tc>
          <w:tcPr>
            <w:tcW w:w="0" w:type="auto"/>
          </w:tcPr>
          <w:p w14:paraId="059CED69" w14:textId="77777777" w:rsidR="00451559" w:rsidRDefault="00000000">
            <w:r>
              <w:t>4</w:t>
            </w:r>
          </w:p>
        </w:tc>
        <w:tc>
          <w:tcPr>
            <w:tcW w:w="0" w:type="auto"/>
          </w:tcPr>
          <w:p w14:paraId="704C88B1" w14:textId="77777777" w:rsidR="00451559" w:rsidRDefault="00000000">
            <w:r>
              <w:t>4840.185</w:t>
            </w:r>
          </w:p>
        </w:tc>
        <w:tc>
          <w:tcPr>
            <w:tcW w:w="0" w:type="auto"/>
          </w:tcPr>
          <w:p w14:paraId="4324ED4E" w14:textId="77777777" w:rsidR="00451559" w:rsidRDefault="00000000">
            <w:r>
              <w:t>4867.704</w:t>
            </w:r>
          </w:p>
        </w:tc>
        <w:tc>
          <w:tcPr>
            <w:tcW w:w="0" w:type="auto"/>
          </w:tcPr>
          <w:p w14:paraId="7AB09EAD" w14:textId="77777777" w:rsidR="00451559" w:rsidRDefault="00000000">
            <w:r>
              <w:t>-2416.093</w:t>
            </w:r>
          </w:p>
        </w:tc>
        <w:tc>
          <w:tcPr>
            <w:tcW w:w="0" w:type="auto"/>
          </w:tcPr>
          <w:p w14:paraId="64C44EC7" w14:textId="77777777" w:rsidR="00451559" w:rsidRDefault="00000000">
            <w:r>
              <w:t>4832.185</w:t>
            </w:r>
          </w:p>
        </w:tc>
        <w:tc>
          <w:tcPr>
            <w:tcW w:w="0" w:type="auto"/>
          </w:tcPr>
          <w:p w14:paraId="5A0F12C4" w14:textId="77777777" w:rsidR="00451559" w:rsidRDefault="00000000">
            <w:r>
              <w:t>NA</w:t>
            </w:r>
          </w:p>
        </w:tc>
        <w:tc>
          <w:tcPr>
            <w:tcW w:w="0" w:type="auto"/>
          </w:tcPr>
          <w:p w14:paraId="0F4FC751" w14:textId="77777777" w:rsidR="00451559" w:rsidRDefault="00000000">
            <w:r>
              <w:t>NA</w:t>
            </w:r>
          </w:p>
        </w:tc>
        <w:tc>
          <w:tcPr>
            <w:tcW w:w="0" w:type="auto"/>
          </w:tcPr>
          <w:p w14:paraId="029E274D" w14:textId="77777777" w:rsidR="00451559" w:rsidRDefault="00000000">
            <w:r>
              <w:t>NA</w:t>
            </w:r>
          </w:p>
        </w:tc>
      </w:tr>
      <w:tr w:rsidR="00451559" w14:paraId="68F010DD" w14:textId="77777777">
        <w:trPr>
          <w:jc w:val="center"/>
        </w:trPr>
        <w:tc>
          <w:tcPr>
            <w:tcW w:w="0" w:type="auto"/>
          </w:tcPr>
          <w:p w14:paraId="752B7E5F" w14:textId="77777777" w:rsidR="00451559" w:rsidRDefault="00000000">
            <w:r>
              <w:t>mixed_effect_model</w:t>
            </w:r>
          </w:p>
        </w:tc>
        <w:tc>
          <w:tcPr>
            <w:tcW w:w="0" w:type="auto"/>
          </w:tcPr>
          <w:p w14:paraId="209C02B5" w14:textId="77777777" w:rsidR="00451559" w:rsidRDefault="00000000">
            <w:r>
              <w:t>7</w:t>
            </w:r>
          </w:p>
        </w:tc>
        <w:tc>
          <w:tcPr>
            <w:tcW w:w="0" w:type="auto"/>
          </w:tcPr>
          <w:p w14:paraId="1C209C38" w14:textId="77777777" w:rsidR="00451559" w:rsidRDefault="00000000">
            <w:r>
              <w:t>4670.473</w:t>
            </w:r>
          </w:p>
        </w:tc>
        <w:tc>
          <w:tcPr>
            <w:tcW w:w="0" w:type="auto"/>
          </w:tcPr>
          <w:p w14:paraId="2A15C83E" w14:textId="77777777" w:rsidR="00451559" w:rsidRDefault="00000000">
            <w:r>
              <w:t>4718.631</w:t>
            </w:r>
          </w:p>
        </w:tc>
        <w:tc>
          <w:tcPr>
            <w:tcW w:w="0" w:type="auto"/>
          </w:tcPr>
          <w:p w14:paraId="20AFB955" w14:textId="77777777" w:rsidR="00451559" w:rsidRDefault="00000000">
            <w:r>
              <w:t>-2328.236</w:t>
            </w:r>
          </w:p>
        </w:tc>
        <w:tc>
          <w:tcPr>
            <w:tcW w:w="0" w:type="auto"/>
          </w:tcPr>
          <w:p w14:paraId="1065BE4F" w14:textId="77777777" w:rsidR="00451559" w:rsidRDefault="00000000">
            <w:r>
              <w:t>4656.473</w:t>
            </w:r>
          </w:p>
        </w:tc>
        <w:tc>
          <w:tcPr>
            <w:tcW w:w="0" w:type="auto"/>
          </w:tcPr>
          <w:p w14:paraId="2A429AAB" w14:textId="77777777" w:rsidR="00451559" w:rsidRDefault="00000000">
            <w:r>
              <w:t>175.7125</w:t>
            </w:r>
          </w:p>
        </w:tc>
        <w:tc>
          <w:tcPr>
            <w:tcW w:w="0" w:type="auto"/>
          </w:tcPr>
          <w:p w14:paraId="58344DEA" w14:textId="77777777" w:rsidR="00451559" w:rsidRDefault="00000000">
            <w:r>
              <w:t>3</w:t>
            </w:r>
          </w:p>
        </w:tc>
        <w:tc>
          <w:tcPr>
            <w:tcW w:w="0" w:type="auto"/>
          </w:tcPr>
          <w:p w14:paraId="699DE1E6" w14:textId="77777777" w:rsidR="00451559" w:rsidRDefault="00000000">
            <w:r>
              <w:t>7.435548e-38</w:t>
            </w:r>
          </w:p>
        </w:tc>
      </w:tr>
    </w:tbl>
    <w:p w14:paraId="5CC3E618" w14:textId="77777777" w:rsidR="00451559" w:rsidRDefault="00000000">
      <w:pPr>
        <w:pStyle w:val="FirstParagraph"/>
      </w:pPr>
      <w:r>
        <w:t>Here we see the relevant p-value results from performing an ANOVA test on the effect and null model. We can now combine the p-value here with the contrasts we calculated previously to create a single table.</w:t>
      </w:r>
    </w:p>
    <w:p w14:paraId="625F1191" w14:textId="77777777" w:rsidR="00451559" w:rsidRDefault="00000000">
      <w:pPr>
        <w:pStyle w:val="SourceCode"/>
      </w:pPr>
      <w:r>
        <w:rPr>
          <w:rStyle w:val="NormalTok"/>
        </w:rPr>
        <w:t xml:space="preserve">mixed_contrasts </w:t>
      </w:r>
      <w:r>
        <w:rPr>
          <w:rStyle w:val="SpecialCharTok"/>
        </w:rPr>
        <w:t>%&gt;%</w:t>
      </w:r>
      <w:r>
        <w:br/>
      </w:r>
      <w:r>
        <w:rPr>
          <w:rStyle w:val="NormalTok"/>
        </w:rPr>
        <w:t xml:space="preserve">  </w:t>
      </w:r>
      <w:r>
        <w:rPr>
          <w:rStyle w:val="CommentTok"/>
        </w:rPr>
        <w:t># Adding in the non-missing p-value</w:t>
      </w:r>
      <w:r>
        <w:br/>
      </w:r>
      <w:r>
        <w:rPr>
          <w:rStyle w:val="NormalTok"/>
        </w:rPr>
        <w:t xml:space="preserve">  </w:t>
      </w:r>
      <w:r>
        <w:rPr>
          <w:rStyle w:val="FunctionTok"/>
        </w:rPr>
        <w:t>mutate</w:t>
      </w:r>
      <w:r>
        <w:rPr>
          <w:rStyle w:val="NormalTok"/>
        </w:rPr>
        <w:t>(</w:t>
      </w:r>
      <w:r>
        <w:rPr>
          <w:rStyle w:val="AttributeTok"/>
        </w:rPr>
        <w:t>P_Value =</w:t>
      </w:r>
      <w:r>
        <w:rPr>
          <w:rStyle w:val="NormalTok"/>
        </w:rPr>
        <w:t xml:space="preserve"> </w:t>
      </w:r>
      <w:r>
        <w:rPr>
          <w:rStyle w:val="FunctionTok"/>
        </w:rPr>
        <w:t>na.omit</w:t>
      </w:r>
      <w:r>
        <w:rPr>
          <w:rStyle w:val="NormalTok"/>
        </w:rPr>
        <w:t>(mixed_anova</w:t>
      </w:r>
      <w:r>
        <w:rPr>
          <w:rStyle w:val="SpecialCharTok"/>
        </w:rPr>
        <w:t>$</w:t>
      </w:r>
      <w:r>
        <w:rPr>
          <w:rStyle w:val="StringTok"/>
        </w:rPr>
        <w:t>`</w:t>
      </w:r>
      <w:r>
        <w:rPr>
          <w:rStyle w:val="AttributeTok"/>
        </w:rPr>
        <w:t>Pr(&gt;Chisq)</w:t>
      </w:r>
      <w:r>
        <w:rPr>
          <w:rStyle w:val="StringTok"/>
        </w:rPr>
        <w:t>`</w:t>
      </w:r>
      <w:r>
        <w:rPr>
          <w:rStyle w:val="NormalTok"/>
        </w:rPr>
        <w:t>))</w:t>
      </w:r>
    </w:p>
    <w:tbl>
      <w:tblPr>
        <w:tblStyle w:val="Table"/>
        <w:tblW w:w="5000" w:type="pct"/>
        <w:tblLook w:val="0420" w:firstRow="1" w:lastRow="0" w:firstColumn="0" w:lastColumn="0" w:noHBand="0" w:noVBand="1"/>
      </w:tblPr>
      <w:tblGrid>
        <w:gridCol w:w="3296"/>
        <w:gridCol w:w="3481"/>
        <w:gridCol w:w="2629"/>
      </w:tblGrid>
      <w:tr w:rsidR="00451559" w14:paraId="4B1C4535"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7431C243" w14:textId="77777777" w:rsidR="00451559" w:rsidRDefault="00000000">
            <w:r>
              <w:t>Categorical_level</w:t>
            </w:r>
          </w:p>
        </w:tc>
        <w:tc>
          <w:tcPr>
            <w:tcW w:w="0" w:type="auto"/>
          </w:tcPr>
          <w:p w14:paraId="33F67555" w14:textId="77777777" w:rsidR="00451559" w:rsidRDefault="00000000">
            <w:r>
              <w:t>minority_contrast</w:t>
            </w:r>
          </w:p>
        </w:tc>
        <w:tc>
          <w:tcPr>
            <w:tcW w:w="0" w:type="auto"/>
          </w:tcPr>
          <w:p w14:paraId="1100146D" w14:textId="77777777" w:rsidR="00451559" w:rsidRDefault="00000000">
            <w:commentRangeStart w:id="36"/>
            <w:r>
              <w:t>P_Value</w:t>
            </w:r>
            <w:commentRangeEnd w:id="36"/>
            <w:r w:rsidR="00A20C31">
              <w:rPr>
                <w:rStyle w:val="CommentReference"/>
                <w:b w:val="0"/>
              </w:rPr>
              <w:commentReference w:id="36"/>
            </w:r>
          </w:p>
        </w:tc>
      </w:tr>
      <w:tr w:rsidR="00451559" w14:paraId="11598A78"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1697D128" w14:textId="77777777" w:rsidR="00451559" w:rsidRDefault="00000000">
            <w:r>
              <w:t>mathcat_First</w:t>
            </w:r>
          </w:p>
        </w:tc>
        <w:tc>
          <w:tcPr>
            <w:tcW w:w="0" w:type="auto"/>
          </w:tcPr>
          <w:p w14:paraId="593FA945" w14:textId="77777777" w:rsidR="00451559" w:rsidRDefault="00000000">
            <w:r>
              <w:t>-0.10189653</w:t>
            </w:r>
          </w:p>
        </w:tc>
        <w:tc>
          <w:tcPr>
            <w:tcW w:w="0" w:type="auto"/>
          </w:tcPr>
          <w:p w14:paraId="7A4DAFAD" w14:textId="77777777" w:rsidR="00451559" w:rsidRDefault="00000000">
            <w:r>
              <w:t>7.435548e-38</w:t>
            </w:r>
          </w:p>
        </w:tc>
      </w:tr>
      <w:tr w:rsidR="00451559" w14:paraId="2660049A" w14:textId="77777777">
        <w:trPr>
          <w:jc w:val="center"/>
        </w:trPr>
        <w:tc>
          <w:tcPr>
            <w:tcW w:w="0" w:type="auto"/>
          </w:tcPr>
          <w:p w14:paraId="3321D26B" w14:textId="77777777" w:rsidR="00451559" w:rsidRDefault="00000000">
            <w:r>
              <w:t>mathcat_Second</w:t>
            </w:r>
          </w:p>
        </w:tc>
        <w:tc>
          <w:tcPr>
            <w:tcW w:w="0" w:type="auto"/>
          </w:tcPr>
          <w:p w14:paraId="33922EE2" w14:textId="77777777" w:rsidR="00451559" w:rsidRDefault="00000000">
            <w:r>
              <w:t>-0.07731576</w:t>
            </w:r>
          </w:p>
        </w:tc>
        <w:tc>
          <w:tcPr>
            <w:tcW w:w="0" w:type="auto"/>
          </w:tcPr>
          <w:p w14:paraId="0A1D700B" w14:textId="77777777" w:rsidR="00451559" w:rsidRDefault="00000000">
            <w:r>
              <w:t>7.435548e-38</w:t>
            </w:r>
          </w:p>
        </w:tc>
      </w:tr>
      <w:tr w:rsidR="00451559" w14:paraId="2D550A80"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4C9D6109" w14:textId="77777777" w:rsidR="00451559" w:rsidRDefault="00000000">
            <w:r>
              <w:t>mathcat_Third</w:t>
            </w:r>
          </w:p>
        </w:tc>
        <w:tc>
          <w:tcPr>
            <w:tcW w:w="0" w:type="auto"/>
          </w:tcPr>
          <w:p w14:paraId="4CA06EFC" w14:textId="77777777" w:rsidR="00451559" w:rsidRDefault="00000000">
            <w:r>
              <w:t>0.03281047</w:t>
            </w:r>
          </w:p>
        </w:tc>
        <w:tc>
          <w:tcPr>
            <w:tcW w:w="0" w:type="auto"/>
          </w:tcPr>
          <w:p w14:paraId="41CE95C9" w14:textId="77777777" w:rsidR="00451559" w:rsidRDefault="00000000">
            <w:r>
              <w:t>7.435548e-38</w:t>
            </w:r>
          </w:p>
        </w:tc>
      </w:tr>
      <w:tr w:rsidR="00451559" w14:paraId="5AE978A9" w14:textId="77777777">
        <w:trPr>
          <w:jc w:val="center"/>
        </w:trPr>
        <w:tc>
          <w:tcPr>
            <w:tcW w:w="0" w:type="auto"/>
          </w:tcPr>
          <w:p w14:paraId="3280991B" w14:textId="77777777" w:rsidR="00451559" w:rsidRDefault="00000000">
            <w:r>
              <w:t>mathcat_Fourth</w:t>
            </w:r>
          </w:p>
        </w:tc>
        <w:tc>
          <w:tcPr>
            <w:tcW w:w="0" w:type="auto"/>
          </w:tcPr>
          <w:p w14:paraId="0A7E7B07" w14:textId="77777777" w:rsidR="00451559" w:rsidRDefault="00000000">
            <w:r>
              <w:t>0.14212793</w:t>
            </w:r>
          </w:p>
        </w:tc>
        <w:tc>
          <w:tcPr>
            <w:tcW w:w="0" w:type="auto"/>
          </w:tcPr>
          <w:p w14:paraId="31426355" w14:textId="77777777" w:rsidR="00451559" w:rsidRDefault="00000000">
            <w:r>
              <w:t>7.435548e-38</w:t>
            </w:r>
          </w:p>
        </w:tc>
      </w:tr>
    </w:tbl>
    <w:p w14:paraId="49C6E1DB" w14:textId="77777777" w:rsidR="00451559" w:rsidRDefault="00000000">
      <w:pPr>
        <w:pStyle w:val="Heading2"/>
      </w:pPr>
      <w:bookmarkStart w:id="37" w:name="_Toc179854212"/>
      <w:bookmarkStart w:id="38" w:name="X4aae4ee596e0a0fec09476df88bf07a5bfd6709"/>
      <w:bookmarkEnd w:id="30"/>
      <w:r>
        <w:t>Linear mixed-effects model with random intercept level covariates</w:t>
      </w:r>
      <w:bookmarkEnd w:id="37"/>
    </w:p>
    <w:p w14:paraId="6DD36F10" w14:textId="77777777" w:rsidR="00451559" w:rsidRDefault="00000000">
      <w:pPr>
        <w:pStyle w:val="FirstParagraph"/>
      </w:pPr>
      <w:r>
        <w:t xml:space="preserve">The method above can run into a practical issue with many model specifications because of how it creates a null and effect model by using the contrasting variable as the response variable. In our example, the variable we were calculating contrasts on was </w:t>
      </w:r>
      <w:r>
        <w:rPr>
          <w:rStyle w:val="VerbatimChar"/>
        </w:rPr>
        <w:t>minority</w:t>
      </w:r>
      <w:r>
        <w:t xml:space="preserve"> which was defined on a child level. Suppose we instead wanted to use </w:t>
      </w:r>
      <w:r>
        <w:rPr>
          <w:rStyle w:val="VerbatimChar"/>
        </w:rPr>
        <w:t>schtype</w:t>
      </w:r>
      <w:r>
        <w:t xml:space="preserve"> which is defined at </w:t>
      </w:r>
      <w:r>
        <w:lastRenderedPageBreak/>
        <w:t xml:space="preserve">the </w:t>
      </w:r>
      <w:r>
        <w:rPr>
          <w:rStyle w:val="VerbatimChar"/>
        </w:rPr>
        <w:t>schid</w:t>
      </w:r>
      <w:r>
        <w:t xml:space="preserve"> level? Here I recreate the null and effect model specification using </w:t>
      </w:r>
      <w:r>
        <w:rPr>
          <w:rStyle w:val="VerbatimChar"/>
        </w:rPr>
        <w:t>schtype</w:t>
      </w:r>
      <w:r>
        <w:t xml:space="preserve"> in place of </w:t>
      </w:r>
      <w:r>
        <w:rPr>
          <w:rStyle w:val="VerbatimChar"/>
        </w:rPr>
        <w:t>minority</w:t>
      </w:r>
    </w:p>
    <w:p w14:paraId="6358B737" w14:textId="77777777" w:rsidR="00451559" w:rsidRDefault="00000000">
      <w:pPr>
        <w:pStyle w:val="SourceCode"/>
      </w:pPr>
      <w:r>
        <w:rPr>
          <w:rStyle w:val="CommentTok"/>
        </w:rPr>
        <w:t># Making schtype into a {0,1} dummy variable</w:t>
      </w:r>
      <w:r>
        <w:br/>
      </w:r>
      <w:r>
        <w:rPr>
          <w:rStyle w:val="NormalTok"/>
        </w:rPr>
        <w:t xml:space="preserve">hsb_cat </w:t>
      </w:r>
      <w:r>
        <w:rPr>
          <w:rStyle w:val="OtherTok"/>
        </w:rPr>
        <w:t>&lt;-</w:t>
      </w:r>
      <w:r>
        <w:rPr>
          <w:rStyle w:val="NormalTok"/>
        </w:rPr>
        <w:t xml:space="preserve"> hsb_cat </w:t>
      </w:r>
      <w:r>
        <w:rPr>
          <w:rStyle w:val="SpecialCharTok"/>
        </w:rPr>
        <w:t>%&gt;%</w:t>
      </w:r>
      <w:r>
        <w:br/>
      </w:r>
      <w:r>
        <w:rPr>
          <w:rStyle w:val="NormalTok"/>
        </w:rPr>
        <w:t xml:space="preserve">  </w:t>
      </w:r>
      <w:r>
        <w:rPr>
          <w:rStyle w:val="FunctionTok"/>
        </w:rPr>
        <w:t>mutate</w:t>
      </w:r>
      <w:r>
        <w:rPr>
          <w:rStyle w:val="NormalTok"/>
        </w:rPr>
        <w:t>(</w:t>
      </w:r>
      <w:r>
        <w:rPr>
          <w:rStyle w:val="AttributeTok"/>
        </w:rPr>
        <w:t>schtype =</w:t>
      </w:r>
      <w:r>
        <w:rPr>
          <w:rStyle w:val="NormalTok"/>
        </w:rPr>
        <w:t xml:space="preserve"> </w:t>
      </w:r>
      <w:r>
        <w:rPr>
          <w:rStyle w:val="FunctionTok"/>
        </w:rPr>
        <w:t>as.integer</w:t>
      </w:r>
      <w:r>
        <w:rPr>
          <w:rStyle w:val="NormalTok"/>
        </w:rPr>
        <w:t>(</w:t>
      </w:r>
      <w:r>
        <w:rPr>
          <w:rStyle w:val="FunctionTok"/>
        </w:rPr>
        <w:t>levels</w:t>
      </w:r>
      <w:r>
        <w:rPr>
          <w:rStyle w:val="NormalTok"/>
        </w:rPr>
        <w:t>(schtype)[schtype]))</w:t>
      </w:r>
      <w:r>
        <w:br/>
      </w:r>
      <w:r>
        <w:rPr>
          <w:rStyle w:val="CommentTok"/>
        </w:rPr>
        <w:t># Calculating null model</w:t>
      </w:r>
      <w:r>
        <w:br/>
      </w:r>
      <w:r>
        <w:rPr>
          <w:rStyle w:val="FunctionTok"/>
        </w:rPr>
        <w:t>lmer</w:t>
      </w:r>
      <w:r>
        <w:rPr>
          <w:rStyle w:val="NormalTok"/>
        </w:rPr>
        <w:t xml:space="preserve">(schtype </w:t>
      </w:r>
      <w:r>
        <w:rPr>
          <w:rStyle w:val="SpecialCharTok"/>
        </w:rPr>
        <w:t>~</w:t>
      </w:r>
      <w:r>
        <w:rPr>
          <w:rStyle w:val="NormalTok"/>
        </w:rPr>
        <w:t xml:space="preserve"> ses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schid), </w:t>
      </w:r>
      <w:r>
        <w:rPr>
          <w:rStyle w:val="AttributeTok"/>
        </w:rPr>
        <w:t>data =</w:t>
      </w:r>
      <w:r>
        <w:rPr>
          <w:rStyle w:val="NormalTok"/>
        </w:rPr>
        <w:t xml:space="preserve"> hsb_cat)</w:t>
      </w:r>
    </w:p>
    <w:p w14:paraId="5D79A34D" w14:textId="77777777" w:rsidR="00451559" w:rsidRDefault="00000000">
      <w:pPr>
        <w:pStyle w:val="SourceCode"/>
      </w:pPr>
      <w:r>
        <w:rPr>
          <w:rStyle w:val="VerbatimChar"/>
        </w:rPr>
        <w:t>## Warning in optwrap(optimizer, devfun, getStart(start, rho$pp), lower =</w:t>
      </w:r>
      <w:r>
        <w:br/>
      </w:r>
      <w:r>
        <w:rPr>
          <w:rStyle w:val="VerbatimChar"/>
        </w:rPr>
        <w:t>## rho$lower, : convergence code -4 from nloptwrap: NLOPT_ROUNDOFF_LIMITED:</w:t>
      </w:r>
      <w:r>
        <w:br/>
      </w:r>
      <w:r>
        <w:rPr>
          <w:rStyle w:val="VerbatimChar"/>
        </w:rPr>
        <w:t>## Roundoff errors led to a breakdown of the optimization algorithm. In this case,</w:t>
      </w:r>
      <w:r>
        <w:br/>
      </w:r>
      <w:r>
        <w:rPr>
          <w:rStyle w:val="VerbatimChar"/>
        </w:rPr>
        <w:t>## the returned minimum may still be useful. (e.g. this error occurs in NEWUOA if</w:t>
      </w:r>
      <w:r>
        <w:br/>
      </w:r>
      <w:r>
        <w:rPr>
          <w:rStyle w:val="VerbatimChar"/>
        </w:rPr>
        <w:t>## one tries to achieve a tolerance too close to machine precision.)</w:t>
      </w:r>
    </w:p>
    <w:p w14:paraId="1E7AB783" w14:textId="77777777" w:rsidR="00451559" w:rsidRDefault="00000000">
      <w:pPr>
        <w:pStyle w:val="SourceCode"/>
      </w:pPr>
      <w:r>
        <w:rPr>
          <w:rStyle w:val="VerbatimChar"/>
        </w:rPr>
        <w:t>## Warning in checkConv(attr(opt, "derivs"), opt$par, ctrl = control$checkConv, :</w:t>
      </w:r>
      <w:r>
        <w:br/>
      </w:r>
      <w:r>
        <w:rPr>
          <w:rStyle w:val="VerbatimChar"/>
        </w:rPr>
        <w:t>## unable to evaluate scaled gradient</w:t>
      </w:r>
    </w:p>
    <w:p w14:paraId="64DEDDB3" w14:textId="77777777" w:rsidR="00451559" w:rsidRDefault="00000000">
      <w:pPr>
        <w:pStyle w:val="SourceCode"/>
      </w:pPr>
      <w:r>
        <w:rPr>
          <w:rStyle w:val="VerbatimChar"/>
        </w:rPr>
        <w:t>## Warning in checkConv(attr(opt, "derivs"), opt$par, ctrl = control$checkConv, :</w:t>
      </w:r>
      <w:r>
        <w:br/>
      </w:r>
      <w:r>
        <w:rPr>
          <w:rStyle w:val="VerbatimChar"/>
        </w:rPr>
        <w:t>## Model failed to converge: degenerate Hessian with 1 negative eigenvalues</w:t>
      </w:r>
    </w:p>
    <w:p w14:paraId="54EC164F" w14:textId="77777777" w:rsidR="00451559" w:rsidRDefault="00000000">
      <w:pPr>
        <w:pStyle w:val="SourceCode"/>
      </w:pPr>
      <w:r>
        <w:rPr>
          <w:rStyle w:val="VerbatimChar"/>
        </w:rPr>
        <w:t>## Linear mixed model fit by REML ['lmerModLmerTest']</w:t>
      </w:r>
      <w:r>
        <w:br/>
      </w:r>
      <w:r>
        <w:rPr>
          <w:rStyle w:val="VerbatimChar"/>
        </w:rPr>
        <w:t>## Formula: schtype ~ ses + (1 | schid)</w:t>
      </w:r>
      <w:r>
        <w:br/>
      </w:r>
      <w:r>
        <w:rPr>
          <w:rStyle w:val="VerbatimChar"/>
        </w:rPr>
        <w:t>##    Data: hsb_cat</w:t>
      </w:r>
      <w:r>
        <w:br/>
      </w:r>
      <w:r>
        <w:rPr>
          <w:rStyle w:val="VerbatimChar"/>
        </w:rPr>
        <w:t>## REML criterion at convergence: -161116.2</w:t>
      </w:r>
      <w:r>
        <w:br/>
      </w:r>
      <w:r>
        <w:rPr>
          <w:rStyle w:val="VerbatimChar"/>
        </w:rPr>
        <w:t>## Random effects:</w:t>
      </w:r>
      <w:r>
        <w:br/>
      </w:r>
      <w:r>
        <w:rPr>
          <w:rStyle w:val="VerbatimChar"/>
        </w:rPr>
        <w:t xml:space="preserve">##  Groups   Name        Std.Dev. </w:t>
      </w:r>
      <w:r>
        <w:br/>
      </w:r>
      <w:r>
        <w:rPr>
          <w:rStyle w:val="VerbatimChar"/>
        </w:rPr>
        <w:t>##  schid    (Intercept) 7.404e-02</w:t>
      </w:r>
      <w:r>
        <w:br/>
      </w:r>
      <w:r>
        <w:rPr>
          <w:rStyle w:val="VerbatimChar"/>
        </w:rPr>
        <w:t>##  Residual             2.486e-06</w:t>
      </w:r>
      <w:r>
        <w:br/>
      </w:r>
      <w:r>
        <w:rPr>
          <w:rStyle w:val="VerbatimChar"/>
        </w:rPr>
        <w:t>## Number of obs: 7185, groups:  schid, 160</w:t>
      </w:r>
      <w:r>
        <w:br/>
      </w:r>
      <w:r>
        <w:rPr>
          <w:rStyle w:val="VerbatimChar"/>
        </w:rPr>
        <w:t>## Fixed Effects:</w:t>
      </w:r>
      <w:r>
        <w:br/>
      </w:r>
      <w:r>
        <w:rPr>
          <w:rStyle w:val="VerbatimChar"/>
        </w:rPr>
        <w:t xml:space="preserve">## (Intercept)          ses  </w:t>
      </w:r>
      <w:r>
        <w:br/>
      </w:r>
      <w:r>
        <w:rPr>
          <w:rStyle w:val="VerbatimChar"/>
        </w:rPr>
        <w:t xml:space="preserve">##   4.376e-01    4.185e-12  </w:t>
      </w:r>
      <w:r>
        <w:br/>
      </w:r>
      <w:r>
        <w:rPr>
          <w:rStyle w:val="VerbatimChar"/>
        </w:rPr>
        <w:t>## optimizer (nloptwrap) convergence code: -4 (NLOPT_ROUNDOFF_LIMITED: Roundoff errors led to a breakdown of the optimization algorithm. In this case, the returned minimum may still be useful. (e.g. this error occurs in NEWUOA if one tries to achieve a tolerance too close to machine precision.)) ; 0 optimizer warnings; 2 lme4 warnings</w:t>
      </w:r>
    </w:p>
    <w:p w14:paraId="0020BF54" w14:textId="77777777" w:rsidR="00451559" w:rsidRDefault="00000000">
      <w:pPr>
        <w:pStyle w:val="FirstParagraph"/>
      </w:pPr>
      <w:r>
        <w:t xml:space="preserve">In our case here, the model technically runs but with a host of warnings stating that the model failed to converge. In these cases, the solution is to aggregate the data up to the definition level of our new predictor. In this case, because </w:t>
      </w:r>
      <w:r>
        <w:rPr>
          <w:rStyle w:val="VerbatimChar"/>
        </w:rPr>
        <w:t>schtype</w:t>
      </w:r>
      <w:r>
        <w:t xml:space="preserve"> is a </w:t>
      </w:r>
      <w:r>
        <w:rPr>
          <w:rStyle w:val="VerbatimChar"/>
        </w:rPr>
        <w:t>schid</w:t>
      </w:r>
      <w:r>
        <w:t xml:space="preserve"> level variable, we aggregate by grouping at </w:t>
      </w:r>
      <w:r>
        <w:rPr>
          <w:rStyle w:val="VerbatimChar"/>
        </w:rPr>
        <w:t>schid</w:t>
      </w:r>
      <w:r>
        <w:t>, replacing quantitative variables with their mean. In the case of categorical variables, we must separate them out into dummy variables and then take the means of the dummy variables, effectively making these into proportional measures.</w:t>
      </w:r>
    </w:p>
    <w:p w14:paraId="035898D7" w14:textId="77777777" w:rsidR="00451559" w:rsidRDefault="00000000">
      <w:pPr>
        <w:pStyle w:val="SourceCode"/>
      </w:pPr>
      <w:r>
        <w:rPr>
          <w:rStyle w:val="NormalTok"/>
        </w:rPr>
        <w:lastRenderedPageBreak/>
        <w:t xml:space="preserve">hsb_aggregated </w:t>
      </w:r>
      <w:r>
        <w:rPr>
          <w:rStyle w:val="OtherTok"/>
        </w:rPr>
        <w:t>&lt;-</w:t>
      </w:r>
      <w:r>
        <w:rPr>
          <w:rStyle w:val="NormalTok"/>
        </w:rPr>
        <w:t xml:space="preserve"> hsb_cat </w:t>
      </w:r>
      <w:r>
        <w:rPr>
          <w:rStyle w:val="SpecialCharTok"/>
        </w:rPr>
        <w:t>%&gt;%</w:t>
      </w:r>
      <w:r>
        <w:br/>
      </w:r>
      <w:r>
        <w:rPr>
          <w:rStyle w:val="NormalTok"/>
        </w:rPr>
        <w:t xml:space="preserve">  fastDummies</w:t>
      </w:r>
      <w:r>
        <w:rPr>
          <w:rStyle w:val="SpecialCharTok"/>
        </w:rPr>
        <w:t>::</w:t>
      </w:r>
      <w:r>
        <w:rPr>
          <w:rStyle w:val="FunctionTok"/>
        </w:rPr>
        <w:t>dummy_cols</w:t>
      </w:r>
      <w:r>
        <w:rPr>
          <w:rStyle w:val="NormalTok"/>
        </w:rPr>
        <w:t>(</w:t>
      </w:r>
      <w:r>
        <w:rPr>
          <w:rStyle w:val="StringTok"/>
        </w:rPr>
        <w:t>"mathcat"</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(schid, schtype) </w:t>
      </w:r>
      <w:r>
        <w:rPr>
          <w:rStyle w:val="SpecialCharTok"/>
        </w:rPr>
        <w:t>%&gt;%</w:t>
      </w:r>
      <w:r>
        <w:br/>
      </w:r>
      <w:r>
        <w:rPr>
          <w:rStyle w:val="NormalTok"/>
        </w:rPr>
        <w:t xml:space="preserve">  </w:t>
      </w:r>
      <w:r>
        <w:rPr>
          <w:rStyle w:val="FunctionTok"/>
        </w:rPr>
        <w:t>summarise</w:t>
      </w:r>
      <w:r>
        <w:rPr>
          <w:rStyle w:val="NormalTok"/>
        </w:rPr>
        <w:t>(</w:t>
      </w:r>
      <w:r>
        <w:rPr>
          <w:rStyle w:val="FunctionTok"/>
        </w:rPr>
        <w:t>across</w:t>
      </w:r>
      <w:r>
        <w:rPr>
          <w:rStyle w:val="NormalTok"/>
        </w:rPr>
        <w:t>(</w:t>
      </w:r>
      <w:r>
        <w:rPr>
          <w:rStyle w:val="FunctionTok"/>
        </w:rPr>
        <w:t>where</w:t>
      </w:r>
      <w:r>
        <w:rPr>
          <w:rStyle w:val="NormalTok"/>
        </w:rPr>
        <w:t xml:space="preserve">(is.numeric), mean), </w:t>
      </w:r>
      <w:r>
        <w:rPr>
          <w:rStyle w:val="AttributeTok"/>
        </w:rPr>
        <w:t>.groups =</w:t>
      </w:r>
      <w:r>
        <w:rPr>
          <w:rStyle w:val="NormalTok"/>
        </w:rPr>
        <w:t xml:space="preserve"> </w:t>
      </w:r>
      <w:r>
        <w:rPr>
          <w:rStyle w:val="StringTok"/>
        </w:rPr>
        <w:t>"drop"</w:t>
      </w:r>
      <w:r>
        <w:rPr>
          <w:rStyle w:val="NormalTok"/>
        </w:rPr>
        <w:t>)</w:t>
      </w:r>
    </w:p>
    <w:p w14:paraId="78EC20BB" w14:textId="77777777" w:rsidR="00451559" w:rsidRDefault="00000000">
      <w:pPr>
        <w:pStyle w:val="FirstParagraph"/>
      </w:pPr>
      <w:r>
        <w:t xml:space="preserve">We now calculate the p-value using our aggregated dataset. However, because the data is now at the </w:t>
      </w:r>
      <w:r>
        <w:rPr>
          <w:rStyle w:val="VerbatimChar"/>
        </w:rPr>
        <w:t>schid</w:t>
      </w:r>
      <w:r>
        <w:t xml:space="preserve"> level, we actually run this as a linear model instead of a mixed effects model. If there was another grouping level in our original model specification, we would instead run a mixed effects model at that higher level. In other words, because this was originally a 2-level model, students nested in schools, and we aggregated the data to the school level, it would now be run as a 1-level model, i.e. a linear model. If this was a 3-level model, say students nested in classrooms nested in schools and we only aggregated to the classroom level, then we would run this as a 2-level model with classrooms at the individual level and centers at the grouping level.</w:t>
      </w:r>
    </w:p>
    <w:p w14:paraId="15B0B017" w14:textId="77777777" w:rsidR="00451559" w:rsidRDefault="00000000">
      <w:pPr>
        <w:pStyle w:val="BodyText"/>
      </w:pPr>
      <w:r>
        <w:t>Besides this, we still construct a null and effect model by putting our contrast variable as the response. We can then pass the two models into an ANOVA omnibus test to find an aggregated p-value.</w:t>
      </w:r>
    </w:p>
    <w:p w14:paraId="3660232B" w14:textId="77777777" w:rsidR="00451559" w:rsidRDefault="00000000">
      <w:pPr>
        <w:pStyle w:val="SourceCode"/>
      </w:pPr>
      <w:r>
        <w:rPr>
          <w:rStyle w:val="NormalTok"/>
        </w:rPr>
        <w:t xml:space="preserve">aggregated_null_model </w:t>
      </w:r>
      <w:r>
        <w:rPr>
          <w:rStyle w:val="OtherTok"/>
        </w:rPr>
        <w:t>&lt;-</w:t>
      </w:r>
      <w:r>
        <w:rPr>
          <w:rStyle w:val="NormalTok"/>
        </w:rPr>
        <w:t xml:space="preserve"> </w:t>
      </w:r>
      <w:r>
        <w:rPr>
          <w:rStyle w:val="FunctionTok"/>
        </w:rPr>
        <w:t>lm</w:t>
      </w:r>
      <w:r>
        <w:rPr>
          <w:rStyle w:val="NormalTok"/>
        </w:rPr>
        <w:t xml:space="preserve">(schtype </w:t>
      </w:r>
      <w:r>
        <w:rPr>
          <w:rStyle w:val="SpecialCharTok"/>
        </w:rPr>
        <w:t>~</w:t>
      </w:r>
      <w:r>
        <w:rPr>
          <w:rStyle w:val="NormalTok"/>
        </w:rPr>
        <w:t xml:space="preserve"> ses, </w:t>
      </w:r>
      <w:r>
        <w:rPr>
          <w:rStyle w:val="AttributeTok"/>
        </w:rPr>
        <w:t>data =</w:t>
      </w:r>
      <w:r>
        <w:rPr>
          <w:rStyle w:val="NormalTok"/>
        </w:rPr>
        <w:t xml:space="preserve"> hsb_aggregated)</w:t>
      </w:r>
      <w:r>
        <w:br/>
      </w:r>
      <w:r>
        <w:rPr>
          <w:rStyle w:val="NormalTok"/>
        </w:rPr>
        <w:t xml:space="preserve">aggregated_effect_model </w:t>
      </w:r>
      <w:r>
        <w:rPr>
          <w:rStyle w:val="OtherTok"/>
        </w:rPr>
        <w:t>&lt;-</w:t>
      </w:r>
      <w:r>
        <w:rPr>
          <w:rStyle w:val="NormalTok"/>
        </w:rPr>
        <w:t xml:space="preserve"> </w:t>
      </w:r>
      <w:r>
        <w:rPr>
          <w:rStyle w:val="FunctionTok"/>
        </w:rPr>
        <w:t>lm</w:t>
      </w:r>
      <w:r>
        <w:rPr>
          <w:rStyle w:val="NormalTok"/>
        </w:rPr>
        <w:t xml:space="preserve">(schtype </w:t>
      </w:r>
      <w:r>
        <w:rPr>
          <w:rStyle w:val="SpecialCharTok"/>
        </w:rPr>
        <w:t>~</w:t>
      </w:r>
      <w:r>
        <w:rPr>
          <w:rStyle w:val="NormalTok"/>
        </w:rPr>
        <w:t xml:space="preserve"> mathcat_First </w:t>
      </w:r>
      <w:r>
        <w:rPr>
          <w:rStyle w:val="SpecialCharTok"/>
        </w:rPr>
        <w:t>+</w:t>
      </w:r>
      <w:r>
        <w:rPr>
          <w:rStyle w:val="NormalTok"/>
        </w:rPr>
        <w:t xml:space="preserve"> mathcat_Second </w:t>
      </w:r>
      <w:r>
        <w:rPr>
          <w:rStyle w:val="SpecialCharTok"/>
        </w:rPr>
        <w:t>+</w:t>
      </w:r>
      <w:r>
        <w:rPr>
          <w:rStyle w:val="NormalTok"/>
        </w:rPr>
        <w:t xml:space="preserve"> mathcat_Third </w:t>
      </w:r>
      <w:r>
        <w:rPr>
          <w:rStyle w:val="SpecialCharTok"/>
        </w:rPr>
        <w:t>+</w:t>
      </w:r>
      <w:r>
        <w:rPr>
          <w:rStyle w:val="NormalTok"/>
        </w:rPr>
        <w:t xml:space="preserve"> mathcat_Fourth</w:t>
      </w:r>
      <w:r>
        <w:br/>
      </w:r>
      <w:r>
        <w:rPr>
          <w:rStyle w:val="NormalTok"/>
        </w:rPr>
        <w:t xml:space="preserve">  </w:t>
      </w:r>
      <w:r>
        <w:rPr>
          <w:rStyle w:val="SpecialCharTok"/>
        </w:rPr>
        <w:t>+</w:t>
      </w:r>
      <w:r>
        <w:rPr>
          <w:rStyle w:val="NormalTok"/>
        </w:rPr>
        <w:t xml:space="preserve"> ses, </w:t>
      </w:r>
      <w:r>
        <w:rPr>
          <w:rStyle w:val="AttributeTok"/>
        </w:rPr>
        <w:t>data =</w:t>
      </w:r>
      <w:r>
        <w:rPr>
          <w:rStyle w:val="NormalTok"/>
        </w:rPr>
        <w:t xml:space="preserve"> hsb_aggregated)</w:t>
      </w:r>
      <w:r>
        <w:br/>
      </w:r>
      <w:r>
        <w:rPr>
          <w:rStyle w:val="NormalTok"/>
        </w:rPr>
        <w:t xml:space="preserve">aggregated_anova </w:t>
      </w:r>
      <w:r>
        <w:rPr>
          <w:rStyle w:val="OtherTok"/>
        </w:rPr>
        <w:t>&lt;-</w:t>
      </w:r>
      <w:r>
        <w:rPr>
          <w:rStyle w:val="NormalTok"/>
        </w:rPr>
        <w:t xml:space="preserve"> </w:t>
      </w:r>
      <w:r>
        <w:rPr>
          <w:rStyle w:val="FunctionTok"/>
        </w:rPr>
        <w:t>anova</w:t>
      </w:r>
      <w:r>
        <w:rPr>
          <w:rStyle w:val="NormalTok"/>
        </w:rPr>
        <w:t>(aggregated_null_model, aggregated_effect_model)</w:t>
      </w:r>
      <w:r>
        <w:br/>
      </w:r>
      <w:r>
        <w:rPr>
          <w:rStyle w:val="FunctionTok"/>
        </w:rPr>
        <w:t>tidy</w:t>
      </w:r>
      <w:r>
        <w:rPr>
          <w:rStyle w:val="NormalTok"/>
        </w:rPr>
        <w:t>(mixed_anova)</w:t>
      </w:r>
    </w:p>
    <w:tbl>
      <w:tblPr>
        <w:tblStyle w:val="Table"/>
        <w:tblW w:w="5000" w:type="pct"/>
        <w:tblLook w:val="0420" w:firstRow="1" w:lastRow="0" w:firstColumn="0" w:lastColumn="0" w:noHBand="0" w:noVBand="1"/>
      </w:tblPr>
      <w:tblGrid>
        <w:gridCol w:w="1900"/>
        <w:gridCol w:w="656"/>
        <w:gridCol w:w="1034"/>
        <w:gridCol w:w="1034"/>
        <w:gridCol w:w="1034"/>
        <w:gridCol w:w="1039"/>
        <w:gridCol w:w="1034"/>
        <w:gridCol w:w="477"/>
        <w:gridCol w:w="1198"/>
      </w:tblGrid>
      <w:tr w:rsidR="00451559" w14:paraId="59F1514B"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21320708" w14:textId="77777777" w:rsidR="00451559" w:rsidRDefault="00000000">
            <w:r>
              <w:t>term</w:t>
            </w:r>
          </w:p>
        </w:tc>
        <w:tc>
          <w:tcPr>
            <w:tcW w:w="0" w:type="auto"/>
          </w:tcPr>
          <w:p w14:paraId="174492A7" w14:textId="77777777" w:rsidR="00451559" w:rsidRDefault="00000000">
            <w:r>
              <w:t>npar</w:t>
            </w:r>
          </w:p>
        </w:tc>
        <w:tc>
          <w:tcPr>
            <w:tcW w:w="0" w:type="auto"/>
          </w:tcPr>
          <w:p w14:paraId="3CBAD4DA" w14:textId="77777777" w:rsidR="00451559" w:rsidRDefault="00000000">
            <w:r>
              <w:t>AIC</w:t>
            </w:r>
          </w:p>
        </w:tc>
        <w:tc>
          <w:tcPr>
            <w:tcW w:w="0" w:type="auto"/>
          </w:tcPr>
          <w:p w14:paraId="66849446" w14:textId="77777777" w:rsidR="00451559" w:rsidRDefault="00000000">
            <w:r>
              <w:t>BIC</w:t>
            </w:r>
          </w:p>
        </w:tc>
        <w:tc>
          <w:tcPr>
            <w:tcW w:w="0" w:type="auto"/>
          </w:tcPr>
          <w:p w14:paraId="07391C8C" w14:textId="77777777" w:rsidR="00451559" w:rsidRDefault="00000000">
            <w:r>
              <w:t>logLik</w:t>
            </w:r>
          </w:p>
        </w:tc>
        <w:tc>
          <w:tcPr>
            <w:tcW w:w="0" w:type="auto"/>
          </w:tcPr>
          <w:p w14:paraId="3508D58A" w14:textId="77777777" w:rsidR="00451559" w:rsidRDefault="00000000">
            <w:r>
              <w:t>deviance</w:t>
            </w:r>
          </w:p>
        </w:tc>
        <w:tc>
          <w:tcPr>
            <w:tcW w:w="0" w:type="auto"/>
          </w:tcPr>
          <w:p w14:paraId="2EF4EF31" w14:textId="77777777" w:rsidR="00451559" w:rsidRDefault="00000000">
            <w:r>
              <w:t>statistic</w:t>
            </w:r>
          </w:p>
        </w:tc>
        <w:tc>
          <w:tcPr>
            <w:tcW w:w="0" w:type="auto"/>
          </w:tcPr>
          <w:p w14:paraId="0588FF66" w14:textId="77777777" w:rsidR="00451559" w:rsidRDefault="00000000">
            <w:r>
              <w:t>df</w:t>
            </w:r>
          </w:p>
        </w:tc>
        <w:tc>
          <w:tcPr>
            <w:tcW w:w="0" w:type="auto"/>
          </w:tcPr>
          <w:p w14:paraId="73BAA24D" w14:textId="77777777" w:rsidR="00451559" w:rsidRDefault="00000000">
            <w:r>
              <w:t>p.value</w:t>
            </w:r>
          </w:p>
        </w:tc>
      </w:tr>
      <w:tr w:rsidR="00451559" w14:paraId="1C651E98"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19C884B0" w14:textId="77777777" w:rsidR="00451559" w:rsidRDefault="00000000">
            <w:r>
              <w:t>mixed_null_model</w:t>
            </w:r>
          </w:p>
        </w:tc>
        <w:tc>
          <w:tcPr>
            <w:tcW w:w="0" w:type="auto"/>
          </w:tcPr>
          <w:p w14:paraId="3C9710A1" w14:textId="77777777" w:rsidR="00451559" w:rsidRDefault="00000000">
            <w:r>
              <w:t>4</w:t>
            </w:r>
          </w:p>
        </w:tc>
        <w:tc>
          <w:tcPr>
            <w:tcW w:w="0" w:type="auto"/>
          </w:tcPr>
          <w:p w14:paraId="0A65CF47" w14:textId="77777777" w:rsidR="00451559" w:rsidRDefault="00000000">
            <w:r>
              <w:t>4840.185</w:t>
            </w:r>
          </w:p>
        </w:tc>
        <w:tc>
          <w:tcPr>
            <w:tcW w:w="0" w:type="auto"/>
          </w:tcPr>
          <w:p w14:paraId="7ECD81A6" w14:textId="77777777" w:rsidR="00451559" w:rsidRDefault="00000000">
            <w:r>
              <w:t>4867.704</w:t>
            </w:r>
          </w:p>
        </w:tc>
        <w:tc>
          <w:tcPr>
            <w:tcW w:w="0" w:type="auto"/>
          </w:tcPr>
          <w:p w14:paraId="2CF3B99D" w14:textId="77777777" w:rsidR="00451559" w:rsidRDefault="00000000">
            <w:r>
              <w:t>-2416.093</w:t>
            </w:r>
          </w:p>
        </w:tc>
        <w:tc>
          <w:tcPr>
            <w:tcW w:w="0" w:type="auto"/>
          </w:tcPr>
          <w:p w14:paraId="1D247CB3" w14:textId="77777777" w:rsidR="00451559" w:rsidRDefault="00000000">
            <w:r>
              <w:t>4832.185</w:t>
            </w:r>
          </w:p>
        </w:tc>
        <w:tc>
          <w:tcPr>
            <w:tcW w:w="0" w:type="auto"/>
          </w:tcPr>
          <w:p w14:paraId="1BD0AF81" w14:textId="77777777" w:rsidR="00451559" w:rsidRDefault="00000000">
            <w:r>
              <w:t>NA</w:t>
            </w:r>
          </w:p>
        </w:tc>
        <w:tc>
          <w:tcPr>
            <w:tcW w:w="0" w:type="auto"/>
          </w:tcPr>
          <w:p w14:paraId="2FE99E7D" w14:textId="77777777" w:rsidR="00451559" w:rsidRDefault="00000000">
            <w:r>
              <w:t>NA</w:t>
            </w:r>
          </w:p>
        </w:tc>
        <w:tc>
          <w:tcPr>
            <w:tcW w:w="0" w:type="auto"/>
          </w:tcPr>
          <w:p w14:paraId="3071E4D9" w14:textId="77777777" w:rsidR="00451559" w:rsidRDefault="00000000">
            <w:r>
              <w:t>NA</w:t>
            </w:r>
          </w:p>
        </w:tc>
      </w:tr>
      <w:tr w:rsidR="00451559" w14:paraId="5CACD6A9" w14:textId="77777777">
        <w:trPr>
          <w:jc w:val="center"/>
        </w:trPr>
        <w:tc>
          <w:tcPr>
            <w:tcW w:w="0" w:type="auto"/>
          </w:tcPr>
          <w:p w14:paraId="6E5364D0" w14:textId="77777777" w:rsidR="00451559" w:rsidRDefault="00000000">
            <w:r>
              <w:t>mixed_effect_model</w:t>
            </w:r>
          </w:p>
        </w:tc>
        <w:tc>
          <w:tcPr>
            <w:tcW w:w="0" w:type="auto"/>
          </w:tcPr>
          <w:p w14:paraId="104F773A" w14:textId="77777777" w:rsidR="00451559" w:rsidRDefault="00000000">
            <w:r>
              <w:t>7</w:t>
            </w:r>
          </w:p>
        </w:tc>
        <w:tc>
          <w:tcPr>
            <w:tcW w:w="0" w:type="auto"/>
          </w:tcPr>
          <w:p w14:paraId="539DA2B1" w14:textId="77777777" w:rsidR="00451559" w:rsidRDefault="00000000">
            <w:r>
              <w:t>4670.473</w:t>
            </w:r>
          </w:p>
        </w:tc>
        <w:tc>
          <w:tcPr>
            <w:tcW w:w="0" w:type="auto"/>
          </w:tcPr>
          <w:p w14:paraId="61774A19" w14:textId="77777777" w:rsidR="00451559" w:rsidRDefault="00000000">
            <w:r>
              <w:t>4718.631</w:t>
            </w:r>
          </w:p>
        </w:tc>
        <w:tc>
          <w:tcPr>
            <w:tcW w:w="0" w:type="auto"/>
          </w:tcPr>
          <w:p w14:paraId="38628D34" w14:textId="77777777" w:rsidR="00451559" w:rsidRDefault="00000000">
            <w:r>
              <w:t>-2328.236</w:t>
            </w:r>
          </w:p>
        </w:tc>
        <w:tc>
          <w:tcPr>
            <w:tcW w:w="0" w:type="auto"/>
          </w:tcPr>
          <w:p w14:paraId="37CFE1DA" w14:textId="77777777" w:rsidR="00451559" w:rsidRDefault="00000000">
            <w:r>
              <w:t>4656.473</w:t>
            </w:r>
          </w:p>
        </w:tc>
        <w:tc>
          <w:tcPr>
            <w:tcW w:w="0" w:type="auto"/>
          </w:tcPr>
          <w:p w14:paraId="3D18397E" w14:textId="77777777" w:rsidR="00451559" w:rsidRDefault="00000000">
            <w:r>
              <w:t>175.7125</w:t>
            </w:r>
          </w:p>
        </w:tc>
        <w:tc>
          <w:tcPr>
            <w:tcW w:w="0" w:type="auto"/>
          </w:tcPr>
          <w:p w14:paraId="656273AF" w14:textId="77777777" w:rsidR="00451559" w:rsidRDefault="00000000">
            <w:r>
              <w:t>3</w:t>
            </w:r>
          </w:p>
        </w:tc>
        <w:tc>
          <w:tcPr>
            <w:tcW w:w="0" w:type="auto"/>
          </w:tcPr>
          <w:p w14:paraId="0CFCE368" w14:textId="77777777" w:rsidR="00451559" w:rsidRDefault="00000000">
            <w:r>
              <w:t>7.435548e-38</w:t>
            </w:r>
          </w:p>
        </w:tc>
      </w:tr>
    </w:tbl>
    <w:p w14:paraId="6DB3EEFA" w14:textId="77777777" w:rsidR="00451559" w:rsidRDefault="00000000">
      <w:pPr>
        <w:pStyle w:val="FirstParagraph"/>
      </w:pPr>
      <w:r>
        <w:t xml:space="preserve">Calculation of the contrasts does not require the use of the aggregated model because the response variable for our contrast calculation uses the student level variable </w:t>
      </w:r>
      <w:r>
        <w:rPr>
          <w:rStyle w:val="VerbatimChar"/>
        </w:rPr>
        <w:t>mathcat</w:t>
      </w:r>
      <w:r>
        <w:t xml:space="preserve">. For this example, the only thing we are changing with our original mixed-effects model example is the use of </w:t>
      </w:r>
      <w:r>
        <w:rPr>
          <w:rStyle w:val="VerbatimChar"/>
        </w:rPr>
        <w:t>schtype</w:t>
      </w:r>
      <w:r>
        <w:t xml:space="preserve"> instead of </w:t>
      </w:r>
      <w:r>
        <w:rPr>
          <w:rStyle w:val="VerbatimChar"/>
        </w:rPr>
        <w:t>minority</w:t>
      </w:r>
      <w:r>
        <w:t xml:space="preserve"> Here I am skipping ahead directly to calculating all contrasts at once.</w:t>
      </w:r>
    </w:p>
    <w:p w14:paraId="2AE3E801" w14:textId="77777777" w:rsidR="00451559" w:rsidRDefault="00000000">
      <w:pPr>
        <w:pStyle w:val="SourceCode"/>
      </w:pPr>
      <w:r>
        <w:rPr>
          <w:rStyle w:val="CommentTok"/>
        </w:rPr>
        <w:t># Iterating on each dummy variable</w:t>
      </w:r>
      <w:r>
        <w:br/>
      </w:r>
      <w:r>
        <w:rPr>
          <w:rStyle w:val="NormalTok"/>
        </w:rPr>
        <w:t xml:space="preserve">mixed_contrasts </w:t>
      </w:r>
      <w:r>
        <w:rPr>
          <w:rStyle w:val="OtherTok"/>
        </w:rPr>
        <w:t>&lt;-</w:t>
      </w:r>
      <w:r>
        <w:rPr>
          <w:rStyle w:val="NormalTok"/>
        </w:rPr>
        <w:t xml:space="preserve"> purrr</w:t>
      </w:r>
      <w:r>
        <w:rPr>
          <w:rStyle w:val="SpecialCharTok"/>
        </w:rPr>
        <w:t>::</w:t>
      </w:r>
      <w:r>
        <w:rPr>
          <w:rStyle w:val="FunctionTok"/>
        </w:rPr>
        <w:t>map</w:t>
      </w:r>
      <w:r>
        <w:rPr>
          <w:rStyle w:val="NormalTok"/>
        </w:rPr>
        <w:t xml:space="preserve">(dummy_names, </w:t>
      </w:r>
      <w:r>
        <w:rPr>
          <w:rStyle w:val="ControlFlowTok"/>
        </w:rPr>
        <w:t>function</w:t>
      </w:r>
      <w:r>
        <w:rPr>
          <w:rStyle w:val="NormalTok"/>
        </w:rPr>
        <w:t>(.response_variable) {</w:t>
      </w:r>
      <w:r>
        <w:br/>
      </w:r>
      <w:r>
        <w:rPr>
          <w:rStyle w:val="NormalTok"/>
        </w:rPr>
        <w:t xml:space="preserve">  dummy_formula </w:t>
      </w:r>
      <w:r>
        <w:rPr>
          <w:rStyle w:val="OtherTok"/>
        </w:rPr>
        <w:t>&lt;-</w:t>
      </w:r>
      <w:r>
        <w:rPr>
          <w:rStyle w:val="NormalTok"/>
        </w:rPr>
        <w:t xml:space="preserve"> </w:t>
      </w:r>
      <w:r>
        <w:rPr>
          <w:rStyle w:val="FunctionTok"/>
        </w:rPr>
        <w:t>as.formula</w:t>
      </w:r>
      <w:r>
        <w:rPr>
          <w:rStyle w:val="NormalTok"/>
        </w:rPr>
        <w:t>(</w:t>
      </w:r>
      <w:r>
        <w:rPr>
          <w:rStyle w:val="FunctionTok"/>
        </w:rPr>
        <w:t>paste</w:t>
      </w:r>
      <w:r>
        <w:rPr>
          <w:rStyle w:val="NormalTok"/>
        </w:rPr>
        <w:t xml:space="preserve">(.response_variable, </w:t>
      </w:r>
      <w:r>
        <w:rPr>
          <w:rStyle w:val="StringTok"/>
        </w:rPr>
        <w:t>"~ schtype + ses + (1|schid)"</w:t>
      </w:r>
      <w:r>
        <w:rPr>
          <w:rStyle w:val="NormalTok"/>
        </w:rPr>
        <w:t>),</w:t>
      </w:r>
      <w:r>
        <w:br/>
      </w:r>
      <w:r>
        <w:rPr>
          <w:rStyle w:val="NormalTok"/>
        </w:rPr>
        <w:t xml:space="preserve">    </w:t>
      </w:r>
      <w:r>
        <w:rPr>
          <w:rStyle w:val="AttributeTok"/>
        </w:rPr>
        <w:t>env =</w:t>
      </w:r>
      <w:r>
        <w:rPr>
          <w:rStyle w:val="NormalTok"/>
        </w:rPr>
        <w:t xml:space="preserve"> rlang</w:t>
      </w:r>
      <w:r>
        <w:rPr>
          <w:rStyle w:val="SpecialCharTok"/>
        </w:rPr>
        <w:t>::</w:t>
      </w:r>
      <w:r>
        <w:rPr>
          <w:rStyle w:val="FunctionTok"/>
        </w:rPr>
        <w:t>env</w:t>
      </w:r>
      <w:r>
        <w:rPr>
          <w:rStyle w:val="NormalTok"/>
        </w:rPr>
        <w:t>(</w:t>
      </w:r>
      <w:r>
        <w:rPr>
          <w:rStyle w:val="SpecialCharTok"/>
        </w:rPr>
        <w:t>!!!</w:t>
      </w:r>
      <w:r>
        <w:rPr>
          <w:rStyle w:val="NormalTok"/>
        </w:rPr>
        <w:t>hsb_dummied)</w:t>
      </w:r>
      <w:r>
        <w:br/>
      </w:r>
      <w:r>
        <w:rPr>
          <w:rStyle w:val="NormalTok"/>
        </w:rPr>
        <w:t xml:space="preserve">  )</w:t>
      </w:r>
      <w:r>
        <w:br/>
      </w:r>
      <w:r>
        <w:rPr>
          <w:rStyle w:val="NormalTok"/>
        </w:rPr>
        <w:lastRenderedPageBreak/>
        <w:t xml:space="preserve">  </w:t>
      </w:r>
      <w:r>
        <w:rPr>
          <w:rStyle w:val="CommentTok"/>
        </w:rPr>
        <w:t># Running model and contrasts using our constructed formula</w:t>
      </w:r>
      <w:r>
        <w:br/>
      </w:r>
      <w:r>
        <w:rPr>
          <w:rStyle w:val="NormalTok"/>
        </w:rPr>
        <w:t xml:space="preserve">  </w:t>
      </w:r>
      <w:r>
        <w:rPr>
          <w:rStyle w:val="FunctionTok"/>
        </w:rPr>
        <w:t>lmer</w:t>
      </w:r>
      <w:r>
        <w:rPr>
          <w:rStyle w:val="NormalTok"/>
        </w:rPr>
        <w:t xml:space="preserve">(dummy_formula) </w:t>
      </w:r>
      <w:r>
        <w:rPr>
          <w:rStyle w:val="SpecialCharTok"/>
        </w:rPr>
        <w:t>%&gt;%</w:t>
      </w:r>
      <w:r>
        <w:br/>
      </w:r>
      <w:r>
        <w:rPr>
          <w:rStyle w:val="NormalTok"/>
        </w:rPr>
        <w:t xml:space="preserve">    </w:t>
      </w:r>
      <w:r>
        <w:rPr>
          <w:rStyle w:val="FunctionTok"/>
        </w:rPr>
        <w:t>emmeans</w:t>
      </w:r>
      <w:r>
        <w:rPr>
          <w:rStyle w:val="NormalTok"/>
        </w:rPr>
        <w:t>(</w:t>
      </w:r>
      <w:r>
        <w:rPr>
          <w:rStyle w:val="StringTok"/>
        </w:rPr>
        <w:t>"schtype"</w:t>
      </w:r>
      <w:r>
        <w:rPr>
          <w:rStyle w:val="NormalTok"/>
        </w:rPr>
        <w:t xml:space="preserve">, </w:t>
      </w:r>
      <w:r>
        <w:rPr>
          <w:rStyle w:val="AttributeTok"/>
        </w:rPr>
        <w:t>options =</w:t>
      </w:r>
      <w:r>
        <w:rPr>
          <w:rStyle w:val="NormalTok"/>
        </w:rPr>
        <w:t xml:space="preserve"> </w:t>
      </w:r>
      <w:r>
        <w:rPr>
          <w:rStyle w:val="FunctionTok"/>
        </w:rPr>
        <w:t>get_emm_option</w:t>
      </w:r>
      <w:r>
        <w:rPr>
          <w:rStyle w:val="NormalTok"/>
        </w:rPr>
        <w:t>(</w:t>
      </w:r>
      <w:r>
        <w:rPr>
          <w:rStyle w:val="StringTok"/>
        </w:rPr>
        <w:t>"satterthwaite"</w:t>
      </w:r>
      <w:r>
        <w:rPr>
          <w:rStyle w:val="NormalTok"/>
        </w:rPr>
        <w:t xml:space="preserve">)) </w:t>
      </w:r>
      <w:r>
        <w:rPr>
          <w:rStyle w:val="SpecialCharTok"/>
        </w:rPr>
        <w:t>%&gt;%</w:t>
      </w:r>
      <w:r>
        <w:br/>
      </w:r>
      <w:r>
        <w:rPr>
          <w:rStyle w:val="NormalTok"/>
        </w:rPr>
        <w:t xml:space="preserve">    </w:t>
      </w:r>
      <w:r>
        <w:rPr>
          <w:rStyle w:val="FunctionTok"/>
        </w:rPr>
        <w:t>pairs</w:t>
      </w:r>
      <w:r>
        <w:rPr>
          <w:rStyle w:val="NormalTok"/>
        </w:rPr>
        <w:t xml:space="preserve">() </w:t>
      </w:r>
      <w:r>
        <w:rPr>
          <w:rStyle w:val="SpecialCharTok"/>
        </w:rPr>
        <w:t>%&gt;%</w:t>
      </w:r>
      <w:r>
        <w:br/>
      </w:r>
      <w:r>
        <w:rPr>
          <w:rStyle w:val="NormalTok"/>
        </w:rPr>
        <w:t xml:space="preserve">    </w:t>
      </w:r>
      <w:r>
        <w:rPr>
          <w:rStyle w:val="CommentTok"/>
        </w:rPr>
        <w:t># Creating into a tabular data.frame</w:t>
      </w:r>
      <w:r>
        <w:br/>
      </w:r>
      <w:r>
        <w:rPr>
          <w:rStyle w:val="NormalTok"/>
        </w:rPr>
        <w:t xml:space="preserve">    </w:t>
      </w:r>
      <w:r>
        <w:rPr>
          <w:rStyle w:val="FunctionTok"/>
        </w:rPr>
        <w:t>tidy</w:t>
      </w:r>
      <w:r>
        <w:rPr>
          <w:rStyle w:val="NormalTok"/>
        </w:rPr>
        <w:t xml:space="preserve">() </w:t>
      </w:r>
      <w:r>
        <w:rPr>
          <w:rStyle w:val="SpecialCharTok"/>
        </w:rPr>
        <w:t>%&gt;%</w:t>
      </w:r>
      <w:r>
        <w:br/>
      </w:r>
      <w:r>
        <w:rPr>
          <w:rStyle w:val="NormalTok"/>
        </w:rPr>
        <w:t xml:space="preserve">    </w:t>
      </w:r>
      <w:r>
        <w:rPr>
          <w:rStyle w:val="CommentTok"/>
        </w:rPr>
        <w:t># Encoding categorical level</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Categorical_level =</w:t>
      </w:r>
      <w:r>
        <w:rPr>
          <w:rStyle w:val="NormalTok"/>
        </w:rPr>
        <w:t xml:space="preserve"> .response_variable,</w:t>
      </w:r>
      <w:r>
        <w:br/>
      </w:r>
      <w:r>
        <w:rPr>
          <w:rStyle w:val="NormalTok"/>
        </w:rPr>
        <w:t xml:space="preserve">      </w:t>
      </w:r>
      <w:r>
        <w:rPr>
          <w:rStyle w:val="AttributeTok"/>
        </w:rPr>
        <w:t>minority_contrast =</w:t>
      </w:r>
      <w:r>
        <w:rPr>
          <w:rStyle w:val="NormalTok"/>
        </w:rPr>
        <w:t xml:space="preserve"> estimate,</w:t>
      </w:r>
      <w:r>
        <w:br/>
      </w:r>
      <w:r>
        <w:rPr>
          <w:rStyle w:val="NormalTok"/>
        </w:rPr>
        <w:t xml:space="preserve">      </w:t>
      </w:r>
      <w:r>
        <w:rPr>
          <w:rStyle w:val="AttributeTok"/>
        </w:rPr>
        <w:t>.keep =</w:t>
      </w:r>
      <w:r>
        <w:rPr>
          <w:rStyle w:val="NormalTok"/>
        </w:rPr>
        <w:t xml:space="preserve"> </w:t>
      </w:r>
      <w:r>
        <w:rPr>
          <w:rStyle w:val="StringTok"/>
        </w:rPr>
        <w:t>"none"</w:t>
      </w:r>
      <w:r>
        <w:rPr>
          <w:rStyle w:val="NormalTok"/>
        </w:rPr>
        <w:t xml:space="preserve">, </w:t>
      </w:r>
      <w:r>
        <w:rPr>
          <w:rStyle w:val="AttributeTok"/>
        </w:rPr>
        <w:t>.before =</w:t>
      </w:r>
      <w:r>
        <w:rPr>
          <w:rStyle w:val="NormalTok"/>
        </w:rPr>
        <w:t xml:space="preserve"> </w:t>
      </w:r>
      <w:r>
        <w:rPr>
          <w:rStyle w:val="DecValTok"/>
        </w:rPr>
        <w:t>1</w:t>
      </w:r>
      <w:r>
        <w:br/>
      </w:r>
      <w:r>
        <w:rPr>
          <w:rStyle w:val="NormalTok"/>
        </w:rPr>
        <w:t xml:space="preserve">    )</w:t>
      </w:r>
      <w:r>
        <w:br/>
      </w:r>
      <w:r>
        <w:rPr>
          <w:rStyle w:val="NormalTok"/>
        </w:rPr>
        <w:t xml:space="preserve">}) </w:t>
      </w:r>
      <w:r>
        <w:rPr>
          <w:rStyle w:val="SpecialCharTok"/>
        </w:rPr>
        <w:t>%&gt;%</w:t>
      </w:r>
      <w:r>
        <w:br/>
      </w:r>
      <w:r>
        <w:rPr>
          <w:rStyle w:val="NormalTok"/>
        </w:rPr>
        <w:t xml:space="preserve">  </w:t>
      </w:r>
      <w:r>
        <w:rPr>
          <w:rStyle w:val="FunctionTok"/>
        </w:rPr>
        <w:t>bind_rows</w:t>
      </w:r>
      <w:r>
        <w:rPr>
          <w:rStyle w:val="NormalTok"/>
        </w:rPr>
        <w:t>()</w:t>
      </w:r>
      <w:r>
        <w:br/>
      </w:r>
      <w:r>
        <w:rPr>
          <w:rStyle w:val="NormalTok"/>
        </w:rPr>
        <w:t>mixed_contrasts</w:t>
      </w:r>
    </w:p>
    <w:tbl>
      <w:tblPr>
        <w:tblStyle w:val="Table"/>
        <w:tblW w:w="5000" w:type="pct"/>
        <w:tblLook w:val="0420" w:firstRow="1" w:lastRow="0" w:firstColumn="0" w:lastColumn="0" w:noHBand="0" w:noVBand="1"/>
      </w:tblPr>
      <w:tblGrid>
        <w:gridCol w:w="4574"/>
        <w:gridCol w:w="4832"/>
      </w:tblGrid>
      <w:tr w:rsidR="00451559" w14:paraId="04C68F23"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04483985" w14:textId="77777777" w:rsidR="00451559" w:rsidRDefault="00000000">
            <w:r>
              <w:t>Categorical_level</w:t>
            </w:r>
          </w:p>
        </w:tc>
        <w:tc>
          <w:tcPr>
            <w:tcW w:w="0" w:type="auto"/>
          </w:tcPr>
          <w:p w14:paraId="61D35DE9" w14:textId="77777777" w:rsidR="00451559" w:rsidRDefault="00000000">
            <w:r>
              <w:t>minority_contrast</w:t>
            </w:r>
          </w:p>
        </w:tc>
      </w:tr>
      <w:tr w:rsidR="00451559" w14:paraId="4259C37C"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506DDCDF" w14:textId="77777777" w:rsidR="00451559" w:rsidRDefault="00000000">
            <w:r>
              <w:t>mathcat_First</w:t>
            </w:r>
          </w:p>
        </w:tc>
        <w:tc>
          <w:tcPr>
            <w:tcW w:w="0" w:type="auto"/>
          </w:tcPr>
          <w:p w14:paraId="21BF48D4" w14:textId="77777777" w:rsidR="00451559" w:rsidRDefault="00000000">
            <w:r>
              <w:t>0.08280305</w:t>
            </w:r>
          </w:p>
        </w:tc>
      </w:tr>
      <w:tr w:rsidR="00451559" w14:paraId="5B601CC0" w14:textId="77777777">
        <w:trPr>
          <w:jc w:val="center"/>
        </w:trPr>
        <w:tc>
          <w:tcPr>
            <w:tcW w:w="0" w:type="auto"/>
          </w:tcPr>
          <w:p w14:paraId="08AD370E" w14:textId="77777777" w:rsidR="00451559" w:rsidRDefault="00000000">
            <w:r>
              <w:t>mathcat_Second</w:t>
            </w:r>
          </w:p>
        </w:tc>
        <w:tc>
          <w:tcPr>
            <w:tcW w:w="0" w:type="auto"/>
          </w:tcPr>
          <w:p w14:paraId="7825C0BD" w14:textId="77777777" w:rsidR="00451559" w:rsidRDefault="00000000">
            <w:r>
              <w:t>0.04588514</w:t>
            </w:r>
          </w:p>
        </w:tc>
      </w:tr>
      <w:tr w:rsidR="00451559" w14:paraId="37910693"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113BE8F7" w14:textId="77777777" w:rsidR="00451559" w:rsidRDefault="00000000">
            <w:r>
              <w:t>mathcat_Third</w:t>
            </w:r>
          </w:p>
        </w:tc>
        <w:tc>
          <w:tcPr>
            <w:tcW w:w="0" w:type="auto"/>
          </w:tcPr>
          <w:p w14:paraId="4264FED5" w14:textId="77777777" w:rsidR="00451559" w:rsidRDefault="00000000">
            <w:r>
              <w:t>-0.05733052</w:t>
            </w:r>
          </w:p>
        </w:tc>
      </w:tr>
      <w:tr w:rsidR="00451559" w14:paraId="4F72C71F" w14:textId="77777777">
        <w:trPr>
          <w:jc w:val="center"/>
        </w:trPr>
        <w:tc>
          <w:tcPr>
            <w:tcW w:w="0" w:type="auto"/>
          </w:tcPr>
          <w:p w14:paraId="51B5FD08" w14:textId="77777777" w:rsidR="00451559" w:rsidRDefault="00000000">
            <w:r>
              <w:t>mathcat_Fourth</w:t>
            </w:r>
          </w:p>
        </w:tc>
        <w:tc>
          <w:tcPr>
            <w:tcW w:w="0" w:type="auto"/>
          </w:tcPr>
          <w:p w14:paraId="4DB90E9F" w14:textId="77777777" w:rsidR="00451559" w:rsidRDefault="00000000">
            <w:r>
              <w:t>-0.07153394</w:t>
            </w:r>
          </w:p>
        </w:tc>
      </w:tr>
    </w:tbl>
    <w:p w14:paraId="014DD68B" w14:textId="77777777" w:rsidR="00451559" w:rsidRDefault="00000000">
      <w:pPr>
        <w:pStyle w:val="FirstParagraph"/>
      </w:pPr>
      <w:r>
        <w:t>We can now combine the p-values from the omnibus test and these contrasts to get a single table of results.</w:t>
      </w:r>
    </w:p>
    <w:p w14:paraId="222C43A7" w14:textId="77777777" w:rsidR="00451559" w:rsidRDefault="00000000">
      <w:pPr>
        <w:pStyle w:val="SourceCode"/>
      </w:pPr>
      <w:r>
        <w:rPr>
          <w:rStyle w:val="NormalTok"/>
        </w:rPr>
        <w:t xml:space="preserve">mixed_contrasts </w:t>
      </w:r>
      <w:r>
        <w:rPr>
          <w:rStyle w:val="SpecialCharTok"/>
        </w:rPr>
        <w:t>%&gt;%</w:t>
      </w:r>
      <w:r>
        <w:br/>
      </w:r>
      <w:r>
        <w:rPr>
          <w:rStyle w:val="NormalTok"/>
        </w:rPr>
        <w:t xml:space="preserve">  </w:t>
      </w:r>
      <w:r>
        <w:rPr>
          <w:rStyle w:val="CommentTok"/>
        </w:rPr>
        <w:t># Adding in the non-missing p-value</w:t>
      </w:r>
      <w:r>
        <w:br/>
      </w:r>
      <w:r>
        <w:rPr>
          <w:rStyle w:val="NormalTok"/>
        </w:rPr>
        <w:t xml:space="preserve">  </w:t>
      </w:r>
      <w:r>
        <w:rPr>
          <w:rStyle w:val="FunctionTok"/>
        </w:rPr>
        <w:t>mutate</w:t>
      </w:r>
      <w:r>
        <w:rPr>
          <w:rStyle w:val="NormalTok"/>
        </w:rPr>
        <w:t>(</w:t>
      </w:r>
      <w:r>
        <w:rPr>
          <w:rStyle w:val="AttributeTok"/>
        </w:rPr>
        <w:t>P_Value =</w:t>
      </w:r>
      <w:r>
        <w:rPr>
          <w:rStyle w:val="NormalTok"/>
        </w:rPr>
        <w:t xml:space="preserve"> </w:t>
      </w:r>
      <w:r>
        <w:rPr>
          <w:rStyle w:val="FunctionTok"/>
        </w:rPr>
        <w:t>na.omit</w:t>
      </w:r>
      <w:r>
        <w:rPr>
          <w:rStyle w:val="NormalTok"/>
        </w:rPr>
        <w:t>(aggregated_anova</w:t>
      </w:r>
      <w:r>
        <w:rPr>
          <w:rStyle w:val="SpecialCharTok"/>
        </w:rPr>
        <w:t>$</w:t>
      </w:r>
      <w:r>
        <w:rPr>
          <w:rStyle w:val="StringTok"/>
        </w:rPr>
        <w:t>`</w:t>
      </w:r>
      <w:r>
        <w:rPr>
          <w:rStyle w:val="AttributeTok"/>
        </w:rPr>
        <w:t>Pr(&gt;F)</w:t>
      </w:r>
      <w:r>
        <w:rPr>
          <w:rStyle w:val="StringTok"/>
        </w:rPr>
        <w:t>`</w:t>
      </w:r>
      <w:r>
        <w:rPr>
          <w:rStyle w:val="NormalTok"/>
        </w:rPr>
        <w:t>))</w:t>
      </w:r>
    </w:p>
    <w:tbl>
      <w:tblPr>
        <w:tblStyle w:val="Table"/>
        <w:tblW w:w="5000" w:type="pct"/>
        <w:tblLook w:val="0420" w:firstRow="1" w:lastRow="0" w:firstColumn="0" w:lastColumn="0" w:noHBand="0" w:noVBand="1"/>
      </w:tblPr>
      <w:tblGrid>
        <w:gridCol w:w="3257"/>
        <w:gridCol w:w="3441"/>
        <w:gridCol w:w="2708"/>
      </w:tblGrid>
      <w:tr w:rsidR="00451559" w14:paraId="3BFF07C3" w14:textId="77777777" w:rsidTr="00451559">
        <w:trPr>
          <w:cnfStyle w:val="100000000000" w:firstRow="1" w:lastRow="0" w:firstColumn="0" w:lastColumn="0" w:oddVBand="0" w:evenVBand="0" w:oddHBand="0" w:evenHBand="0" w:firstRowFirstColumn="0" w:firstRowLastColumn="0" w:lastRowFirstColumn="0" w:lastRowLastColumn="0"/>
          <w:tblHeader/>
        </w:trPr>
        <w:tc>
          <w:tcPr>
            <w:tcW w:w="0" w:type="auto"/>
          </w:tcPr>
          <w:p w14:paraId="172C1724" w14:textId="77777777" w:rsidR="00451559" w:rsidRDefault="00000000">
            <w:r>
              <w:t>Categorical_level</w:t>
            </w:r>
          </w:p>
        </w:tc>
        <w:tc>
          <w:tcPr>
            <w:tcW w:w="0" w:type="auto"/>
          </w:tcPr>
          <w:p w14:paraId="11808B46" w14:textId="77777777" w:rsidR="00451559" w:rsidRDefault="00000000">
            <w:r>
              <w:t>minority_contrast</w:t>
            </w:r>
          </w:p>
        </w:tc>
        <w:tc>
          <w:tcPr>
            <w:tcW w:w="0" w:type="auto"/>
          </w:tcPr>
          <w:p w14:paraId="0B6BA754" w14:textId="77777777" w:rsidR="00451559" w:rsidRDefault="00000000">
            <w:r>
              <w:t>P_Value</w:t>
            </w:r>
          </w:p>
        </w:tc>
      </w:tr>
      <w:tr w:rsidR="00451559" w14:paraId="525276F1"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41D9958D" w14:textId="77777777" w:rsidR="00451559" w:rsidRDefault="00000000">
            <w:r>
              <w:t>mathcat_First</w:t>
            </w:r>
          </w:p>
        </w:tc>
        <w:tc>
          <w:tcPr>
            <w:tcW w:w="0" w:type="auto"/>
          </w:tcPr>
          <w:p w14:paraId="534B0BF4" w14:textId="77777777" w:rsidR="00451559" w:rsidRDefault="00000000">
            <w:r>
              <w:t>0.08280305</w:t>
            </w:r>
          </w:p>
        </w:tc>
        <w:tc>
          <w:tcPr>
            <w:tcW w:w="0" w:type="auto"/>
          </w:tcPr>
          <w:p w14:paraId="01165F4B" w14:textId="77777777" w:rsidR="00451559" w:rsidRDefault="00000000">
            <w:r>
              <w:t>0.0001297741</w:t>
            </w:r>
          </w:p>
        </w:tc>
      </w:tr>
      <w:tr w:rsidR="00451559" w14:paraId="32EDADDF" w14:textId="77777777">
        <w:trPr>
          <w:jc w:val="center"/>
        </w:trPr>
        <w:tc>
          <w:tcPr>
            <w:tcW w:w="0" w:type="auto"/>
          </w:tcPr>
          <w:p w14:paraId="40A9EC52" w14:textId="77777777" w:rsidR="00451559" w:rsidRDefault="00000000">
            <w:r>
              <w:t>mathcat_Second</w:t>
            </w:r>
          </w:p>
        </w:tc>
        <w:tc>
          <w:tcPr>
            <w:tcW w:w="0" w:type="auto"/>
          </w:tcPr>
          <w:p w14:paraId="51DBD2E4" w14:textId="77777777" w:rsidR="00451559" w:rsidRDefault="00000000">
            <w:r>
              <w:t>0.04588514</w:t>
            </w:r>
          </w:p>
        </w:tc>
        <w:tc>
          <w:tcPr>
            <w:tcW w:w="0" w:type="auto"/>
          </w:tcPr>
          <w:p w14:paraId="79364B24" w14:textId="77777777" w:rsidR="00451559" w:rsidRDefault="00000000">
            <w:r>
              <w:t>0.0001297741</w:t>
            </w:r>
          </w:p>
        </w:tc>
      </w:tr>
      <w:tr w:rsidR="00451559" w14:paraId="122864EB"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63341F59" w14:textId="77777777" w:rsidR="00451559" w:rsidRDefault="00000000">
            <w:r>
              <w:t>mathcat_Third</w:t>
            </w:r>
          </w:p>
        </w:tc>
        <w:tc>
          <w:tcPr>
            <w:tcW w:w="0" w:type="auto"/>
          </w:tcPr>
          <w:p w14:paraId="61A38347" w14:textId="77777777" w:rsidR="00451559" w:rsidRDefault="00000000">
            <w:r>
              <w:t>-0.05733052</w:t>
            </w:r>
          </w:p>
        </w:tc>
        <w:tc>
          <w:tcPr>
            <w:tcW w:w="0" w:type="auto"/>
          </w:tcPr>
          <w:p w14:paraId="58F034DA" w14:textId="77777777" w:rsidR="00451559" w:rsidRDefault="00000000">
            <w:r>
              <w:t>0.0001297741</w:t>
            </w:r>
          </w:p>
        </w:tc>
      </w:tr>
      <w:tr w:rsidR="00451559" w14:paraId="46A668C0" w14:textId="77777777">
        <w:trPr>
          <w:jc w:val="center"/>
        </w:trPr>
        <w:tc>
          <w:tcPr>
            <w:tcW w:w="0" w:type="auto"/>
          </w:tcPr>
          <w:p w14:paraId="32B4370E" w14:textId="77777777" w:rsidR="00451559" w:rsidRDefault="00000000">
            <w:r>
              <w:t>mathcat_Fourth</w:t>
            </w:r>
          </w:p>
        </w:tc>
        <w:tc>
          <w:tcPr>
            <w:tcW w:w="0" w:type="auto"/>
          </w:tcPr>
          <w:p w14:paraId="46B0E9F4" w14:textId="77777777" w:rsidR="00451559" w:rsidRDefault="00000000">
            <w:r>
              <w:t>-0.07153394</w:t>
            </w:r>
          </w:p>
        </w:tc>
        <w:tc>
          <w:tcPr>
            <w:tcW w:w="0" w:type="auto"/>
          </w:tcPr>
          <w:p w14:paraId="0C0C15A1" w14:textId="77777777" w:rsidR="00451559" w:rsidRDefault="00000000">
            <w:r>
              <w:t>0.0001297741</w:t>
            </w:r>
          </w:p>
        </w:tc>
      </w:tr>
    </w:tbl>
    <w:p w14:paraId="790D6E7B" w14:textId="77777777" w:rsidR="00451559" w:rsidRDefault="00000000">
      <w:pPr>
        <w:pStyle w:val="Heading3"/>
      </w:pPr>
      <w:bookmarkStart w:id="39" w:name="_Toc179854213"/>
      <w:bookmarkStart w:id="40" w:name="Xdb9894dafa9a8b1b873bd8db1b92f75b3ef5489"/>
      <w:r>
        <w:t>Alternative methods for mixed-effect models</w:t>
      </w:r>
      <w:bookmarkEnd w:id="39"/>
    </w:p>
    <w:p w14:paraId="135451A2" w14:textId="77777777" w:rsidR="00451559" w:rsidRDefault="00000000">
      <w:pPr>
        <w:pStyle w:val="FirstParagraph"/>
      </w:pPr>
      <w:r>
        <w:t xml:space="preserve">Note that by setting </w:t>
      </w:r>
      <w:r>
        <w:rPr>
          <w:rStyle w:val="VerbatimChar"/>
        </w:rPr>
        <w:t>family = binomial</w:t>
      </w:r>
      <w:r>
        <w:t xml:space="preserve">, there is already a treatment for binary outcome variables using </w:t>
      </w:r>
      <w:r>
        <w:rPr>
          <w:rStyle w:val="VerbatimChar"/>
        </w:rPr>
        <w:t>lme4::glmer</w:t>
      </w:r>
      <w:r>
        <w:t xml:space="preserve">. One method I saw in the </w:t>
      </w:r>
      <w:hyperlink r:id="rId14">
        <w:r w:rsidR="00451559">
          <w:rPr>
            <w:rStyle w:val="VerbatimChar"/>
          </w:rPr>
          <w:t>lme4</w:t>
        </w:r>
        <w:r w:rsidR="00451559">
          <w:rPr>
            <w:rStyle w:val="Hyperlink"/>
          </w:rPr>
          <w:t xml:space="preserve"> github</w:t>
        </w:r>
      </w:hyperlink>
      <w:r>
        <w:t xml:space="preserve"> would be to convert a multinomial model into the equivalent Poisson regression (Lee et al., 2017). </w:t>
      </w:r>
      <w:r>
        <w:rPr>
          <w:rStyle w:val="VerbatimChar"/>
        </w:rPr>
        <w:t>lme4::glmer</w:t>
      </w:r>
      <w:r>
        <w:t xml:space="preserve"> supports every GLM family listed in </w:t>
      </w:r>
      <w:r>
        <w:rPr>
          <w:rStyle w:val="VerbatimChar"/>
        </w:rPr>
        <w:t>stats::glm</w:t>
      </w:r>
      <w:r>
        <w:t xml:space="preserve"> which does includes Poisson regression which means we can use this equivalent Poisson formulation in </w:t>
      </w:r>
      <w:r>
        <w:rPr>
          <w:rStyle w:val="VerbatimChar"/>
        </w:rPr>
        <w:t>lme4::glmer</w:t>
      </w:r>
      <w:r>
        <w:t xml:space="preserve">. However, this </w:t>
      </w:r>
      <w:r>
        <w:lastRenderedPageBreak/>
        <w:t>is easier said than done and there are also concerns about the computational complexity of such a technique.</w:t>
      </w:r>
    </w:p>
    <w:p w14:paraId="24CC6B60" w14:textId="77777777" w:rsidR="00451559" w:rsidRDefault="00000000">
      <w:pPr>
        <w:pStyle w:val="BodyText"/>
      </w:pPr>
      <w:r>
        <w:t xml:space="preserve">A Bayesian mixed effects model should also theoretically handle this situation using the </w:t>
      </w:r>
      <w:r>
        <w:rPr>
          <w:rStyle w:val="VerbatimChar"/>
        </w:rPr>
        <w:t>brms</w:t>
      </w:r>
      <w:r>
        <w:t xml:space="preserve"> package. This option has seen some traction online, but it may be difficult to practically implement because it, like many software libraries designed around probabilistic programming and Bayesian modelling, uses the “Stan” programming language in its backend which basically required another compilation step on program run.</w:t>
      </w:r>
    </w:p>
    <w:p w14:paraId="51400C34" w14:textId="77777777" w:rsidR="00451559" w:rsidRDefault="00000000">
      <w:pPr>
        <w:pStyle w:val="Heading1"/>
      </w:pPr>
      <w:bookmarkStart w:id="41" w:name="_Toc179854214"/>
      <w:bookmarkStart w:id="42" w:name="references"/>
      <w:bookmarkEnd w:id="13"/>
      <w:bookmarkEnd w:id="38"/>
      <w:bookmarkEnd w:id="40"/>
      <w:r>
        <w:t>References</w:t>
      </w:r>
      <w:bookmarkEnd w:id="41"/>
    </w:p>
    <w:p w14:paraId="212107ED" w14:textId="77777777" w:rsidR="00451559" w:rsidRDefault="00000000">
      <w:pPr>
        <w:pStyle w:val="Bibliography"/>
      </w:pPr>
      <w:bookmarkStart w:id="43" w:name="ref-WICKHAM201912"/>
      <w:bookmarkStart w:id="44" w:name="refs"/>
      <w:r>
        <w:rPr>
          <w:i/>
          <w:iCs/>
        </w:rPr>
        <w:t>Advanced R, second edition</w:t>
      </w:r>
      <w:r>
        <w:t xml:space="preserve">. (2019). Chapman and Hall/CRC. </w:t>
      </w:r>
      <w:hyperlink r:id="rId15">
        <w:r w:rsidR="00451559">
          <w:rPr>
            <w:rStyle w:val="Hyperlink"/>
          </w:rPr>
          <w:t>https://doi.org/10.1201/9781351201315</w:t>
        </w:r>
      </w:hyperlink>
    </w:p>
    <w:p w14:paraId="0B39CB32" w14:textId="77777777" w:rsidR="00451559" w:rsidRDefault="00000000">
      <w:pPr>
        <w:pStyle w:val="Bibliography"/>
      </w:pPr>
      <w:bookmarkStart w:id="45" w:name="ref-baguleyStandardizedSimpleEffect2009"/>
      <w:bookmarkEnd w:id="43"/>
      <w:r>
        <w:t xml:space="preserve">Baguley, T. (2009). Standardized or simple effect size: What should be reported? </w:t>
      </w:r>
      <w:r>
        <w:rPr>
          <w:i/>
          <w:iCs/>
        </w:rPr>
        <w:t>British Journal of Psychology (London, England: 1953)</w:t>
      </w:r>
      <w:r>
        <w:t xml:space="preserve">, </w:t>
      </w:r>
      <w:r>
        <w:rPr>
          <w:i/>
          <w:iCs/>
        </w:rPr>
        <w:t>100</w:t>
      </w:r>
      <w:r>
        <w:t xml:space="preserve">(Pt 3), 603–617. </w:t>
      </w:r>
      <w:hyperlink r:id="rId16">
        <w:r w:rsidR="00451559">
          <w:rPr>
            <w:rStyle w:val="Hyperlink"/>
          </w:rPr>
          <w:t>https://doi.org/10.1348/000712608X377117</w:t>
        </w:r>
      </w:hyperlink>
      <w:r>
        <w:t>It is regarded as best practice for psychologists to report effect size when disseminating quantitative research findings. Reporting of effect size in the psychological literature is patchy - though this may be changing - and when reported it is far from clear that appropriate effect size statistics are employed. This paper considers the practice of reporting point estimates of standardized effect size and explores factors such as reliability, range restriction and differences in design that distort standardized effect size unless suitable corrections are employed. For most purposes simple (unstandardized) effect size is more robust and versatile than standardized effect size. Guidelines for deciding what effect size metric to use and how to report it are outlined. Foremost among these are: (i) a preference for simple effect size over standardized effect size, and (ii) the use of confidence intervals to indicate a plausible range of values the effect might take. Deciding on the appropriate effect size statistic to report always requires careful thought and should be influenced by the goals of the researcher, the context of the research and the potential needs of readers.</w:t>
      </w:r>
    </w:p>
    <w:p w14:paraId="4334E434" w14:textId="77777777" w:rsidR="00451559" w:rsidRDefault="00000000">
      <w:pPr>
        <w:pStyle w:val="Bibliography"/>
      </w:pPr>
      <w:bookmarkStart w:id="46" w:name="ref-lee2017poisson"/>
      <w:bookmarkEnd w:id="45"/>
      <w:r>
        <w:t xml:space="preserve">Lee, J. Y. L., Green, P. J., &amp; Ryan, L. M. (2017). </w:t>
      </w:r>
      <w:r>
        <w:rPr>
          <w:i/>
          <w:iCs/>
        </w:rPr>
        <w:t>On the "poisson trick" and its extensions for fitting multinomial regression models</w:t>
      </w:r>
      <w:r>
        <w:t xml:space="preserve">. </w:t>
      </w:r>
      <w:hyperlink r:id="rId17">
        <w:r w:rsidR="00451559">
          <w:rPr>
            <w:rStyle w:val="Hyperlink"/>
          </w:rPr>
          <w:t>https://arxiv.org/abs/1707.08538</w:t>
        </w:r>
      </w:hyperlink>
    </w:p>
    <w:p w14:paraId="5F236AB7" w14:textId="77777777" w:rsidR="00451559" w:rsidRDefault="00000000">
      <w:pPr>
        <w:pStyle w:val="Bibliography"/>
      </w:pPr>
      <w:bookmarkStart w:id="47" w:name="ref-porterQMGCategoricalOutcomes2013"/>
      <w:bookmarkEnd w:id="46"/>
      <w:r>
        <w:t xml:space="preserve">Porter, K., Michalopoulos, C., &amp; Greeney, A. (2013). </w:t>
      </w:r>
      <w:r>
        <w:rPr>
          <w:i/>
          <w:iCs/>
        </w:rPr>
        <w:t>QMG Categorical Outcomes Memo</w:t>
      </w:r>
      <w:r>
        <w:t>.</w:t>
      </w:r>
    </w:p>
    <w:p w14:paraId="6CC1E7C9" w14:textId="77777777" w:rsidR="00451559" w:rsidRDefault="00000000">
      <w:pPr>
        <w:pStyle w:val="Bibliography"/>
      </w:pPr>
      <w:bookmarkStart w:id="48" w:name="ref-porterLinearProbabilityModels2024"/>
      <w:bookmarkEnd w:id="47"/>
      <w:r>
        <w:t xml:space="preserve">Porter, K., Weiss, M. J., &amp; Cullinan, D. (2024). </w:t>
      </w:r>
      <w:r>
        <w:rPr>
          <w:i/>
          <w:iCs/>
        </w:rPr>
        <w:t>Linear Probability Models Vs. Logistic Regression</w:t>
      </w:r>
      <w:r>
        <w:t>.</w:t>
      </w:r>
    </w:p>
    <w:p w14:paraId="65E60D24" w14:textId="77777777" w:rsidR="00451559" w:rsidRDefault="00000000">
      <w:pPr>
        <w:pStyle w:val="Bibliography"/>
      </w:pPr>
      <w:bookmarkStart w:id="49" w:name="ref-SINHARAY20101"/>
      <w:bookmarkEnd w:id="48"/>
      <w:r>
        <w:t xml:space="preserve">Sinharay, S. (2010). An overview of statistics in education. In P. Peterson, E. Baker, &amp; B. McGaw (Eds.), </w:t>
      </w:r>
      <w:r>
        <w:rPr>
          <w:i/>
          <w:iCs/>
        </w:rPr>
        <w:t>International encyclopedia of education (third edition)</w:t>
      </w:r>
      <w:r>
        <w:t xml:space="preserve"> (Third Edition, pp. 1–11). Elsevier. </w:t>
      </w:r>
      <w:hyperlink r:id="rId18">
        <w:r w:rsidR="00451559">
          <w:rPr>
            <w:rStyle w:val="Hyperlink"/>
          </w:rPr>
          <w:t>https://doi.org/10.1016/B978-0-08-044894-7.01719-X</w:t>
        </w:r>
      </w:hyperlink>
      <w:r>
        <w:t>There have been numerous applications of statistical methods to the field of education, mostly in educational measurement. This article provides short descriptions of several topics in statistics that have found applications to education and provides examples of applications of some of these topics to education.</w:t>
      </w:r>
    </w:p>
    <w:p w14:paraId="45931956" w14:textId="77777777" w:rsidR="00451559" w:rsidRDefault="00000000">
      <w:pPr>
        <w:pStyle w:val="Bibliography"/>
      </w:pPr>
      <w:bookmarkStart w:id="50" w:name="ref-Stefan2023"/>
      <w:bookmarkEnd w:id="49"/>
      <w:r>
        <w:lastRenderedPageBreak/>
        <w:t xml:space="preserve">Stefan, A. M., &amp; Schönbrodt, F. D. (2023). Big little lies: A compendium and simulation of p-hacking strategies. </w:t>
      </w:r>
      <w:r>
        <w:rPr>
          <w:i/>
          <w:iCs/>
        </w:rPr>
        <w:t>Royal Society Open Science</w:t>
      </w:r>
      <w:r>
        <w:t xml:space="preserve">, </w:t>
      </w:r>
      <w:r>
        <w:rPr>
          <w:i/>
          <w:iCs/>
        </w:rPr>
        <w:t>10</w:t>
      </w:r>
      <w:r>
        <w:t xml:space="preserve">(2). </w:t>
      </w:r>
      <w:hyperlink r:id="rId19">
        <w:r w:rsidR="00451559">
          <w:rPr>
            <w:rStyle w:val="Hyperlink"/>
          </w:rPr>
          <w:t>https://doi.org/10.1098/rsos.220346</w:t>
        </w:r>
      </w:hyperlink>
      <w:r>
        <w:t>In many research fields, the widespread use of questionable research practices has jeopardized the credibility of scientific results. One of the most prominent questionable research practices is p-hacking. Typically, p-hacking is defined as a compound of strategies targeted at rendering non-significant hypothesis testing results significant. However, a comprehensive overview of these p-hacking strategies is missing, and current meta-scientific research often ignores the heterogeneity of strategies. Here, we compile a list of 12 p-hacking strategies based on an extensive literature review, identify factors that control their level of severity, and demonstrate their impact on false-positive rates using simulation studies. We also use our simulation results to evaluate several approaches that have been proposed to mitigate the influence of questionable research practices. Our results show that investigating p-hacking at the level of strategies can provide a better understanding of the process of p-hacking, as well as a broader basis for developing effective countermeasures. By making our analyses available through a Shiny app and R package, we facilitate future meta-scientific research aimed at investigating the ramifications of p-hacking across multiple strategies, and we hope to start a broader discussion about different manifestations of p-hacking in practice.</w:t>
      </w:r>
    </w:p>
    <w:p w14:paraId="373FCA5D" w14:textId="77777777" w:rsidR="00451559" w:rsidRDefault="00000000">
      <w:pPr>
        <w:pStyle w:val="Bibliography"/>
      </w:pPr>
      <w:bookmarkStart w:id="51" w:name="ref-szumilasExplainingOddsRatios2010"/>
      <w:bookmarkEnd w:id="50"/>
      <w:r>
        <w:t xml:space="preserve">Szumilas, M. (2010). </w:t>
      </w:r>
      <w:hyperlink r:id="rId20">
        <w:r w:rsidR="00451559">
          <w:rPr>
            <w:rStyle w:val="Hyperlink"/>
          </w:rPr>
          <w:t>Explaining Odds Ratios</w:t>
        </w:r>
      </w:hyperlink>
      <w:r>
        <w:t xml:space="preserve">. </w:t>
      </w:r>
      <w:r>
        <w:rPr>
          <w:i/>
          <w:iCs/>
        </w:rPr>
        <w:t>Journal of the Canadian Academy of Child and Adolescent Psychiatry</w:t>
      </w:r>
      <w:r>
        <w:t xml:space="preserve">, </w:t>
      </w:r>
      <w:r>
        <w:rPr>
          <w:i/>
          <w:iCs/>
        </w:rPr>
        <w:t>19</w:t>
      </w:r>
      <w:r>
        <w:t>(3), 227–229.</w:t>
      </w:r>
      <w:bookmarkEnd w:id="42"/>
      <w:bookmarkEnd w:id="44"/>
      <w:bookmarkEnd w:id="51"/>
    </w:p>
    <w:sectPr w:rsidR="00451559" w:rsidSect="00084E93">
      <w:footerReference w:type="even" r:id="rId21"/>
      <w:footerReference w:type="default" r:id="rId22"/>
      <w:type w:val="continuous"/>
      <w:pgSz w:w="12240" w:h="15840"/>
      <w:pgMar w:top="1417" w:right="1417" w:bottom="1417"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1" w:author="Mirjana Pralica" w:date="2024-10-23T11:58:00Z" w:initials="MP">
    <w:p w14:paraId="425272B0" w14:textId="77777777" w:rsidR="00791143" w:rsidRDefault="00383AEA" w:rsidP="00791143">
      <w:pPr>
        <w:pStyle w:val="CommentText"/>
      </w:pPr>
      <w:r>
        <w:rPr>
          <w:rStyle w:val="CommentReference"/>
        </w:rPr>
        <w:annotationRef/>
      </w:r>
      <w:r w:rsidR="00791143">
        <w:t>All this is great information, but doesn’t tell us what to do if the situation arises when we need to use a logistic regression versus linear regression for binary outcomes. Also, because this is discussed here, I’d proceed with the next paragraph saying something like - “even though it can be useful to run a linear model on binary outcomes, this is not an option for non-binary nominal outcomes” before describing the mlogit. And I realize that this is supposed to say the exact same thing “A multinomial logistic (mlogit) model generalizes the logit model to categorical response variables with arbitrarily many levels. “ but I think it’d be much easier to read if it was stated more straightforward...</w:t>
      </w:r>
    </w:p>
  </w:comment>
  <w:comment w:id="22" w:author="Mirjana Pralica" w:date="2024-12-12T11:29:00Z" w:initials="MP">
    <w:p w14:paraId="26EEE354" w14:textId="77777777" w:rsidR="007B5BC5" w:rsidRDefault="007B5BC5" w:rsidP="007B5BC5">
      <w:pPr>
        <w:pStyle w:val="CommentText"/>
      </w:pPr>
      <w:r>
        <w:rPr>
          <w:rStyle w:val="CommentReference"/>
        </w:rPr>
        <w:annotationRef/>
      </w:r>
      <w:r>
        <w:t>Are?</w:t>
      </w:r>
    </w:p>
  </w:comment>
  <w:comment w:id="23" w:author="Mirjana Pralica" w:date="2024-12-12T11:34:00Z" w:initials="MP">
    <w:p w14:paraId="35D61A2B" w14:textId="77777777" w:rsidR="005A61D4" w:rsidRDefault="00F0643D" w:rsidP="005A61D4">
      <w:pPr>
        <w:pStyle w:val="CommentText"/>
      </w:pPr>
      <w:r>
        <w:rPr>
          <w:rStyle w:val="CommentReference"/>
        </w:rPr>
        <w:annotationRef/>
      </w:r>
      <w:r w:rsidR="005A61D4">
        <w:t xml:space="preserve">This seems like the final step of the process of decision making - it would be good to have a sentence or two about when would we want to try scaling - like, put a text box here or a footnote saying clearly - if your model doesn’t converge and you have a quantitative predictor variable, one thing you can try is scaling that variable...also worth mentioning what </w:t>
      </w:r>
      <w:r w:rsidR="005A61D4">
        <w:rPr>
          <w:i/>
          <w:iCs/>
        </w:rPr>
        <w:t xml:space="preserve">exactly </w:t>
      </w:r>
      <w:r w:rsidR="005A61D4">
        <w:t>scaling does.</w:t>
      </w:r>
    </w:p>
  </w:comment>
  <w:comment w:id="24" w:author="Mirjana Pralica" w:date="2024-12-12T11:44:00Z" w:initials="MP">
    <w:p w14:paraId="59570A09" w14:textId="77777777" w:rsidR="00FF53AD" w:rsidRDefault="00FF53AD" w:rsidP="00FF53AD">
      <w:pPr>
        <w:pStyle w:val="CommentText"/>
      </w:pPr>
      <w:r>
        <w:rPr>
          <w:rStyle w:val="CommentReference"/>
        </w:rPr>
        <w:annotationRef/>
      </w:r>
      <w:r>
        <w:t>One of the better explanations of odds ratios that I’ve read, nice!</w:t>
      </w:r>
    </w:p>
  </w:comment>
  <w:comment w:id="31" w:author="Mirjana Pralica" w:date="2024-12-12T12:18:00Z" w:initials="MP">
    <w:p w14:paraId="60FE481E" w14:textId="77777777" w:rsidR="00A10B4E" w:rsidRDefault="00A10B4E" w:rsidP="00A10B4E">
      <w:pPr>
        <w:pStyle w:val="CommentText"/>
      </w:pPr>
      <w:r>
        <w:rPr>
          <w:rStyle w:val="CommentReference"/>
        </w:rPr>
        <w:annotationRef/>
      </w:r>
      <w:r>
        <w:t>Previously you discussed an option for categorical outcomes and now you’re switching to explaining options for continuous outcomes. I think it’s worth while pointing this out however obvious it may look from the title of the analysis here...</w:t>
      </w:r>
    </w:p>
  </w:comment>
  <w:comment w:id="32" w:author="Mirjana Pralica" w:date="2024-12-12T12:29:00Z" w:initials="MP">
    <w:p w14:paraId="022C8EC3" w14:textId="77777777" w:rsidR="0048646D" w:rsidRDefault="0048646D" w:rsidP="0048646D">
      <w:pPr>
        <w:pStyle w:val="CommentText"/>
      </w:pPr>
      <w:r>
        <w:rPr>
          <w:rStyle w:val="CommentReference"/>
        </w:rPr>
        <w:annotationRef/>
      </w:r>
      <w:r>
        <w:t>So from here on out you’re modeling categorical outcome with categorical predictors? Again, some intro saying what’s the point of the next few paragraphs would go a long way… or even some subtitles...</w:t>
      </w:r>
    </w:p>
  </w:comment>
  <w:comment w:id="33" w:author="Mirjana Pralica" w:date="2024-12-12T12:24:00Z" w:initials="MP">
    <w:p w14:paraId="74B9ED8E" w14:textId="5556CBF9" w:rsidR="00ED61F6" w:rsidRDefault="00ED61F6" w:rsidP="00ED61F6">
      <w:pPr>
        <w:pStyle w:val="CommentText"/>
      </w:pPr>
      <w:r>
        <w:rPr>
          <w:rStyle w:val="CommentReference"/>
        </w:rPr>
        <w:annotationRef/>
      </w:r>
      <w:r>
        <w:t>Something missing here?</w:t>
      </w:r>
    </w:p>
  </w:comment>
  <w:comment w:id="34" w:author="Mirjana Pralica" w:date="2024-12-12T12:35:00Z" w:initials="MP">
    <w:p w14:paraId="5ED81D64" w14:textId="77777777" w:rsidR="005D1BE2" w:rsidRDefault="005D1BE2" w:rsidP="005D1BE2">
      <w:pPr>
        <w:pStyle w:val="CommentText"/>
      </w:pPr>
      <w:r>
        <w:rPr>
          <w:rStyle w:val="CommentReference"/>
        </w:rPr>
        <w:annotationRef/>
      </w:r>
      <w:r>
        <w:t>I don’t see variables with these names anywhere in the actual model you’re running below so this is a bit confusing...</w:t>
      </w:r>
    </w:p>
  </w:comment>
  <w:comment w:id="35" w:author="Mirjana Pralica" w:date="2024-12-12T12:36:00Z" w:initials="MP">
    <w:p w14:paraId="620050CF" w14:textId="77777777" w:rsidR="00694B67" w:rsidRDefault="00694B67" w:rsidP="00694B67">
      <w:pPr>
        <w:pStyle w:val="CommentText"/>
      </w:pPr>
      <w:r>
        <w:rPr>
          <w:rStyle w:val="CommentReference"/>
        </w:rPr>
        <w:annotationRef/>
      </w:r>
      <w:r>
        <w:t>You mean minority???</w:t>
      </w:r>
    </w:p>
  </w:comment>
  <w:comment w:id="36" w:author="Mirjana Pralica" w:date="2024-12-12T12:38:00Z" w:initials="MP">
    <w:p w14:paraId="56EEC2AD" w14:textId="77777777" w:rsidR="00A20C31" w:rsidRDefault="00A20C31" w:rsidP="00A20C31">
      <w:pPr>
        <w:pStyle w:val="CommentText"/>
      </w:pPr>
      <w:r>
        <w:rPr>
          <w:rStyle w:val="CommentReference"/>
        </w:rPr>
        <w:annotationRef/>
      </w:r>
      <w:r>
        <w:t>The way we somethimes organized output was to have one “title row” for example “mathcat” and have the p-value there, and then just list out contrasts without the p-values below. Just to make it VERY clear that this is an omnibus test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25272B0" w15:done="0"/>
  <w15:commentEx w15:paraId="26EEE354" w15:done="0"/>
  <w15:commentEx w15:paraId="35D61A2B" w15:done="0"/>
  <w15:commentEx w15:paraId="59570A09" w15:done="0"/>
  <w15:commentEx w15:paraId="60FE481E" w15:done="0"/>
  <w15:commentEx w15:paraId="022C8EC3" w15:done="0"/>
  <w15:commentEx w15:paraId="74B9ED8E" w15:done="0"/>
  <w15:commentEx w15:paraId="5ED81D64" w15:done="0"/>
  <w15:commentEx w15:paraId="620050CF" w15:done="0"/>
  <w15:commentEx w15:paraId="56EEC2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094692E" w16cex:dateUtc="2024-10-23T09:58:00Z"/>
  <w16cex:commentExtensible w16cex:durableId="3B4DB77F" w16cex:dateUtc="2024-12-12T10:29:00Z"/>
  <w16cex:commentExtensible w16cex:durableId="21408659" w16cex:dateUtc="2024-12-12T10:34:00Z"/>
  <w16cex:commentExtensible w16cex:durableId="29131E31" w16cex:dateUtc="2024-12-12T10:44:00Z"/>
  <w16cex:commentExtensible w16cex:durableId="7D91BE5A" w16cex:dateUtc="2024-12-12T11:18:00Z"/>
  <w16cex:commentExtensible w16cex:durableId="4FAFCA35" w16cex:dateUtc="2024-12-12T11:29:00Z"/>
  <w16cex:commentExtensible w16cex:durableId="52D02520" w16cex:dateUtc="2024-12-12T11:24:00Z"/>
  <w16cex:commentExtensible w16cex:durableId="412537F0" w16cex:dateUtc="2024-12-12T11:35:00Z"/>
  <w16cex:commentExtensible w16cex:durableId="763EA4A1" w16cex:dateUtc="2024-12-12T11:36:00Z"/>
  <w16cex:commentExtensible w16cex:durableId="03B861FA" w16cex:dateUtc="2024-12-12T1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5272B0" w16cid:durableId="6094692E"/>
  <w16cid:commentId w16cid:paraId="26EEE354" w16cid:durableId="3B4DB77F"/>
  <w16cid:commentId w16cid:paraId="35D61A2B" w16cid:durableId="21408659"/>
  <w16cid:commentId w16cid:paraId="59570A09" w16cid:durableId="29131E31"/>
  <w16cid:commentId w16cid:paraId="60FE481E" w16cid:durableId="7D91BE5A"/>
  <w16cid:commentId w16cid:paraId="022C8EC3" w16cid:durableId="4FAFCA35"/>
  <w16cid:commentId w16cid:paraId="74B9ED8E" w16cid:durableId="52D02520"/>
  <w16cid:commentId w16cid:paraId="5ED81D64" w16cid:durableId="412537F0"/>
  <w16cid:commentId w16cid:paraId="620050CF" w16cid:durableId="763EA4A1"/>
  <w16cid:commentId w16cid:paraId="56EEC2AD" w16cid:durableId="03B861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97E24" w14:textId="77777777" w:rsidR="006C04B7" w:rsidRDefault="006C04B7">
      <w:pPr>
        <w:spacing w:after="0"/>
      </w:pPr>
      <w:r>
        <w:separator/>
      </w:r>
    </w:p>
  </w:endnote>
  <w:endnote w:type="continuationSeparator" w:id="0">
    <w:p w14:paraId="7034684B" w14:textId="77777777" w:rsidR="006C04B7" w:rsidRDefault="006C04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42282442"/>
      <w:docPartObj>
        <w:docPartGallery w:val="Page Numbers (Bottom of Page)"/>
        <w:docPartUnique/>
      </w:docPartObj>
    </w:sdtPr>
    <w:sdtContent>
      <w:p w14:paraId="4391B62B" w14:textId="77777777" w:rsidR="0090436A" w:rsidRDefault="0000000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C09C8">
          <w:rPr>
            <w:rStyle w:val="PageNumber"/>
            <w:noProof/>
          </w:rPr>
          <w:t>26</w:t>
        </w:r>
        <w:r>
          <w:rPr>
            <w:rStyle w:val="PageNumber"/>
          </w:rPr>
          <w:fldChar w:fldCharType="end"/>
        </w:r>
      </w:p>
    </w:sdtContent>
  </w:sdt>
  <w:p w14:paraId="48065A2D" w14:textId="77777777" w:rsidR="0090436A" w:rsidRDefault="0090436A"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8616856"/>
      <w:docPartObj>
        <w:docPartGallery w:val="Page Numbers (Bottom of Page)"/>
        <w:docPartUnique/>
      </w:docPartObj>
    </w:sdtPr>
    <w:sdtContent>
      <w:p w14:paraId="3BA716D4" w14:textId="77777777" w:rsidR="0090436A" w:rsidRDefault="0000000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423918B" w14:textId="77777777" w:rsidR="0090436A" w:rsidRDefault="0090436A"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3B873B" w14:textId="77777777" w:rsidR="006C04B7" w:rsidRDefault="006C04B7">
      <w:pPr>
        <w:spacing w:after="0"/>
      </w:pPr>
      <w:r>
        <w:separator/>
      </w:r>
    </w:p>
  </w:footnote>
  <w:footnote w:type="continuationSeparator" w:id="0">
    <w:p w14:paraId="797A4C8B" w14:textId="77777777" w:rsidR="006C04B7" w:rsidRDefault="006C04B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AF2E22B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0B8A244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0BC657B3"/>
    <w:multiLevelType w:val="multilevel"/>
    <w:tmpl w:val="040C001D"/>
    <w:numStyleLink w:val="Defaultul"/>
  </w:abstractNum>
  <w:abstractNum w:abstractNumId="13"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89B7C2A"/>
    <w:multiLevelType w:val="multilevel"/>
    <w:tmpl w:val="4B88F872"/>
    <w:numStyleLink w:val="Defaulto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6"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3920866">
    <w:abstractNumId w:val="14"/>
  </w:num>
  <w:num w:numId="2" w16cid:durableId="370619249">
    <w:abstractNumId w:val="4"/>
  </w:num>
  <w:num w:numId="3" w16cid:durableId="1579317320">
    <w:abstractNumId w:val="5"/>
  </w:num>
  <w:num w:numId="4" w16cid:durableId="227770361">
    <w:abstractNumId w:val="6"/>
  </w:num>
  <w:num w:numId="5" w16cid:durableId="567961276">
    <w:abstractNumId w:val="7"/>
  </w:num>
  <w:num w:numId="6" w16cid:durableId="445463846">
    <w:abstractNumId w:val="9"/>
  </w:num>
  <w:num w:numId="7" w16cid:durableId="1839886680">
    <w:abstractNumId w:val="0"/>
  </w:num>
  <w:num w:numId="8" w16cid:durableId="1598489038">
    <w:abstractNumId w:val="1"/>
  </w:num>
  <w:num w:numId="9" w16cid:durableId="425031245">
    <w:abstractNumId w:val="2"/>
  </w:num>
  <w:num w:numId="10" w16cid:durableId="115832037">
    <w:abstractNumId w:val="3"/>
  </w:num>
  <w:num w:numId="11" w16cid:durableId="550314296">
    <w:abstractNumId w:val="8"/>
  </w:num>
  <w:num w:numId="12" w16cid:durableId="572743150">
    <w:abstractNumId w:val="24"/>
  </w:num>
  <w:num w:numId="13" w16cid:durableId="1911959498">
    <w:abstractNumId w:val="23"/>
  </w:num>
  <w:num w:numId="14" w16cid:durableId="1400664278">
    <w:abstractNumId w:val="22"/>
  </w:num>
  <w:num w:numId="15" w16cid:durableId="797575161">
    <w:abstractNumId w:val="21"/>
  </w:num>
  <w:num w:numId="16" w16cid:durableId="1332903906">
    <w:abstractNumId w:val="15"/>
  </w:num>
  <w:num w:numId="17" w16cid:durableId="293290679">
    <w:abstractNumId w:val="16"/>
  </w:num>
  <w:num w:numId="18" w16cid:durableId="204610571">
    <w:abstractNumId w:val="26"/>
  </w:num>
  <w:num w:numId="19" w16cid:durableId="218170936">
    <w:abstractNumId w:val="20"/>
  </w:num>
  <w:num w:numId="20" w16cid:durableId="1539315709">
    <w:abstractNumId w:val="25"/>
  </w:num>
  <w:num w:numId="21" w16cid:durableId="684096350">
    <w:abstractNumId w:val="13"/>
  </w:num>
  <w:num w:numId="22" w16cid:durableId="1375154319">
    <w:abstractNumId w:val="17"/>
  </w:num>
  <w:num w:numId="23" w16cid:durableId="489449184">
    <w:abstractNumId w:val="19"/>
  </w:num>
  <w:num w:numId="24" w16cid:durableId="701327074">
    <w:abstractNumId w:val="12"/>
  </w:num>
  <w:num w:numId="25" w16cid:durableId="1360856025">
    <w:abstractNumId w:val="18"/>
  </w:num>
  <w:num w:numId="26" w16cid:durableId="2126147018">
    <w:abstractNumId w:val="10"/>
  </w:num>
  <w:num w:numId="27" w16cid:durableId="438961759">
    <w:abstractNumId w:val="11"/>
  </w:num>
  <w:num w:numId="28" w16cid:durableId="1090615343">
    <w:abstractNumId w:val="11"/>
  </w:num>
  <w:num w:numId="29" w16cid:durableId="6927746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rjana Pralica">
    <w15:presenceInfo w15:providerId="AD" w15:userId="S::Mirjana.Pralica@mdrc.org::847d75e9-b3e0-472b-94d6-a8e9d0b7b1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559"/>
    <w:rsid w:val="00294D82"/>
    <w:rsid w:val="00317A5A"/>
    <w:rsid w:val="00331206"/>
    <w:rsid w:val="00383AEA"/>
    <w:rsid w:val="00400C06"/>
    <w:rsid w:val="00410B81"/>
    <w:rsid w:val="00451559"/>
    <w:rsid w:val="0048646D"/>
    <w:rsid w:val="0049767B"/>
    <w:rsid w:val="004C289C"/>
    <w:rsid w:val="004E2406"/>
    <w:rsid w:val="00525534"/>
    <w:rsid w:val="005A61D4"/>
    <w:rsid w:val="005D1BE2"/>
    <w:rsid w:val="00692BB6"/>
    <w:rsid w:val="00694B67"/>
    <w:rsid w:val="006C04B7"/>
    <w:rsid w:val="006F4D21"/>
    <w:rsid w:val="00727F2A"/>
    <w:rsid w:val="00791143"/>
    <w:rsid w:val="007B5BC5"/>
    <w:rsid w:val="007C5EE4"/>
    <w:rsid w:val="00805250"/>
    <w:rsid w:val="0090436A"/>
    <w:rsid w:val="00A10B4E"/>
    <w:rsid w:val="00A20C31"/>
    <w:rsid w:val="00A254E2"/>
    <w:rsid w:val="00A648FA"/>
    <w:rsid w:val="00B51D49"/>
    <w:rsid w:val="00BC09C8"/>
    <w:rsid w:val="00D90D4F"/>
    <w:rsid w:val="00E31FDA"/>
    <w:rsid w:val="00ED61F6"/>
    <w:rsid w:val="00F0643D"/>
    <w:rsid w:val="00FC4F2A"/>
    <w:rsid w:val="00FF5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71C7"/>
  <w15:docId w15:val="{A77626AC-3289-4248-B230-499F95EF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33FE1"/>
    <w:pPr>
      <w:jc w:val="center"/>
    </w:pPr>
  </w:style>
  <w:style w:type="paragraph" w:customStyle="1" w:styleId="ImageCaption">
    <w:name w:val="Image Caption"/>
    <w:basedOn w:val="Caption"/>
    <w:rsid w:val="00A33FE1"/>
    <w:pPr>
      <w:widowControl w:val="0"/>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uiPriority w:val="99"/>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8F5902"/>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b/>
      <w:color w:val="CE5C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b/>
      <w:color w:val="204A87"/>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204A87"/>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TOC1">
    <w:name w:val="toc 1"/>
    <w:basedOn w:val="Normal"/>
    <w:next w:val="Normal"/>
    <w:autoRedefine/>
    <w:uiPriority w:val="39"/>
    <w:unhideWhenUsed/>
    <w:rsid w:val="00BC09C8"/>
    <w:pPr>
      <w:spacing w:after="100"/>
    </w:pPr>
  </w:style>
  <w:style w:type="paragraph" w:styleId="TOC2">
    <w:name w:val="toc 2"/>
    <w:basedOn w:val="Normal"/>
    <w:next w:val="Normal"/>
    <w:autoRedefine/>
    <w:uiPriority w:val="39"/>
    <w:unhideWhenUsed/>
    <w:rsid w:val="00BC09C8"/>
    <w:pPr>
      <w:spacing w:after="100"/>
      <w:ind w:left="240"/>
    </w:pPr>
  </w:style>
  <w:style w:type="paragraph" w:styleId="TOC3">
    <w:name w:val="toc 3"/>
    <w:basedOn w:val="Normal"/>
    <w:next w:val="Normal"/>
    <w:autoRedefine/>
    <w:uiPriority w:val="39"/>
    <w:unhideWhenUsed/>
    <w:rsid w:val="00BC09C8"/>
    <w:pPr>
      <w:spacing w:after="100"/>
      <w:ind w:left="480"/>
    </w:pPr>
  </w:style>
  <w:style w:type="paragraph" w:styleId="Revision">
    <w:name w:val="Revision"/>
    <w:hidden/>
    <w:semiHidden/>
    <w:rsid w:val="00331206"/>
    <w:pPr>
      <w:spacing w:after="0"/>
    </w:pPr>
  </w:style>
  <w:style w:type="character" w:styleId="CommentReference">
    <w:name w:val="annotation reference"/>
    <w:basedOn w:val="DefaultParagraphFont"/>
    <w:semiHidden/>
    <w:unhideWhenUsed/>
    <w:rsid w:val="0049767B"/>
    <w:rPr>
      <w:sz w:val="16"/>
      <w:szCs w:val="16"/>
    </w:rPr>
  </w:style>
  <w:style w:type="paragraph" w:styleId="CommentText">
    <w:name w:val="annotation text"/>
    <w:basedOn w:val="Normal"/>
    <w:link w:val="CommentTextChar"/>
    <w:unhideWhenUsed/>
    <w:rsid w:val="0049767B"/>
    <w:rPr>
      <w:sz w:val="20"/>
      <w:szCs w:val="20"/>
    </w:rPr>
  </w:style>
  <w:style w:type="character" w:customStyle="1" w:styleId="CommentTextChar">
    <w:name w:val="Comment Text Char"/>
    <w:basedOn w:val="DefaultParagraphFont"/>
    <w:link w:val="CommentText"/>
    <w:rsid w:val="0049767B"/>
    <w:rPr>
      <w:sz w:val="20"/>
      <w:szCs w:val="20"/>
    </w:rPr>
  </w:style>
  <w:style w:type="paragraph" w:styleId="CommentSubject">
    <w:name w:val="annotation subject"/>
    <w:basedOn w:val="CommentText"/>
    <w:next w:val="CommentText"/>
    <w:link w:val="CommentSubjectChar"/>
    <w:semiHidden/>
    <w:unhideWhenUsed/>
    <w:rsid w:val="0049767B"/>
    <w:rPr>
      <w:b/>
      <w:bCs/>
    </w:rPr>
  </w:style>
  <w:style w:type="character" w:customStyle="1" w:styleId="CommentSubjectChar">
    <w:name w:val="Comment Subject Char"/>
    <w:basedOn w:val="CommentTextChar"/>
    <w:link w:val="CommentSubject"/>
    <w:semiHidden/>
    <w:rsid w:val="004976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rc365.sharepoint.com/sites/QuantMethods/Shared%20Documents/Guidance/QMG-Memo-on-Binary-Outcomes%20(January%202024).pdf" TargetMode="External"/><Relationship Id="rId13" Type="http://schemas.openxmlformats.org/officeDocument/2006/relationships/hyperlink" Target="https://mdrc365.sharepoint.com/:b:/r/sites/QuantMethods/Shared%20Documents/Guidance/QMG%20Categorical%20Outcomes%20Memo%20(December%202013).pdf?csf=1&amp;web=1&amp;e=wqRkvO" TargetMode="External"/><Relationship Id="rId18" Type="http://schemas.openxmlformats.org/officeDocument/2006/relationships/hyperlink" Target="https://doi.org/10.1016/B978-0-08-044894-7.01719-X"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hyperlink" Target="https://arxiv.org/abs/1707.0853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348/000712608X377117" TargetMode="External"/><Relationship Id="rId20" Type="http://schemas.openxmlformats.org/officeDocument/2006/relationships/hyperlink" Target="https://www.ncbi.nlm.nih.gov/pmc/articles/PMC2938757"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201/9781351201315" TargetMode="Externa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doi.org/10.1098/rsos.220346"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github.com/lme4/lme4/issues/594"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8393</Words>
  <Characters>47844</Characters>
  <Application>Microsoft Office Word</Application>
  <DocSecurity>0</DocSecurity>
  <Lines>398</Lines>
  <Paragraphs>112</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56125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Mirjana Pralica</dc:creator>
  <cp:keywords/>
  <cp:lastModifiedBy>Benjamin Bui</cp:lastModifiedBy>
  <cp:revision>2</cp:revision>
  <dcterms:created xsi:type="dcterms:W3CDTF">2024-12-16T22:48:00Z</dcterms:created>
  <dcterms:modified xsi:type="dcterms:W3CDTF">2024-12-16T22:48:00Z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https://www.zotero.org/styles/apa-with-abstract?source=1</vt:lpwstr>
  </property>
  <property fmtid="{D5CDD505-2E9C-101B-9397-08002B2CF9AE}" pid="4" name="output">
    <vt:lpwstr>officedown::rdocx_document</vt:lpwstr>
  </property>
</Properties>
</file>